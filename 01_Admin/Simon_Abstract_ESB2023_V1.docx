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E558" w14:textId="427708A8" w:rsidR="00440573" w:rsidRPr="00C03FC1" w:rsidRDefault="0025677E" w:rsidP="00FA789B">
      <w:pPr>
        <w:pStyle w:val="Titre"/>
        <w:rPr>
          <w:lang w:val="en-US"/>
        </w:rPr>
      </w:pPr>
      <w:del w:id="0" w:author="Zysset, Philippe (ARTORG)" w:date="2023-01-23T18:14:00Z">
        <w:r w:rsidDel="00343A99">
          <w:rPr>
            <w:lang w:val="en-US"/>
          </w:rPr>
          <w:delText xml:space="preserve">The </w:delText>
        </w:r>
      </w:del>
      <w:r>
        <w:rPr>
          <w:lang w:val="en-US"/>
        </w:rPr>
        <w:t>Limit</w:t>
      </w:r>
      <w:ins w:id="1" w:author="Zysset, Philippe (ARTORG)" w:date="2023-01-23T18:14:00Z">
        <w:r w:rsidR="00343A99">
          <w:rPr>
            <w:lang w:val="en-US"/>
          </w:rPr>
          <w:t>ations</w:t>
        </w:r>
      </w:ins>
      <w:del w:id="2" w:author="Zysset, Philippe (ARTORG)" w:date="2023-01-23T18:14:00Z">
        <w:r w:rsidDel="00343A99">
          <w:rPr>
            <w:lang w:val="en-US"/>
          </w:rPr>
          <w:delText>s</w:delText>
        </w:r>
      </w:del>
      <w:r>
        <w:rPr>
          <w:lang w:val="en-US"/>
        </w:rPr>
        <w:t xml:space="preserve"> of Homogenized finite elements analysis</w:t>
      </w:r>
      <w:ins w:id="3" w:author="Zysset, Philippe (ARTORG)" w:date="2023-01-24T08:07:00Z">
        <w:r w:rsidR="003211A7">
          <w:rPr>
            <w:lang w:val="en-US"/>
          </w:rPr>
          <w:t xml:space="preserve"> OF </w:t>
        </w:r>
      </w:ins>
      <w:ins w:id="4" w:author="Zysset, Philippe (ARTORG)" w:date="2023-01-24T08:11:00Z">
        <w:r w:rsidR="003211A7">
          <w:rPr>
            <w:lang w:val="en-US"/>
          </w:rPr>
          <w:t>distal tibia se</w:t>
        </w:r>
      </w:ins>
      <w:ins w:id="5" w:author="Zysset, Philippe (ARTORG)" w:date="2023-01-24T08:12:00Z">
        <w:r w:rsidR="003211A7">
          <w:rPr>
            <w:lang w:val="en-US"/>
          </w:rPr>
          <w:t>ctions</w:t>
        </w:r>
      </w:ins>
    </w:p>
    <w:p w14:paraId="03EE8774" w14:textId="6BB0D819" w:rsidR="00FA789B" w:rsidRPr="00F8630A" w:rsidRDefault="0025677E" w:rsidP="00E95DEB">
      <w:pPr>
        <w:pStyle w:val="Authors"/>
        <w:rPr>
          <w:lang w:val="en-GB"/>
        </w:rPr>
      </w:pPr>
      <w:r w:rsidRPr="00F8630A">
        <w:rPr>
          <w:lang w:val="en-GB"/>
        </w:rPr>
        <w:t>Mathieu Simon</w:t>
      </w:r>
      <w:r w:rsidR="00FA789B" w:rsidRPr="00F8630A">
        <w:rPr>
          <w:lang w:val="en-GB"/>
        </w:rPr>
        <w:t xml:space="preserve"> (1), </w:t>
      </w:r>
      <w:r w:rsidRPr="00F8630A">
        <w:rPr>
          <w:lang w:val="en-GB"/>
        </w:rPr>
        <w:t>Michael Indermaur</w:t>
      </w:r>
      <w:r w:rsidR="00FA789B" w:rsidRPr="00F8630A">
        <w:rPr>
          <w:lang w:val="en-GB"/>
        </w:rPr>
        <w:t xml:space="preserve"> (</w:t>
      </w:r>
      <w:r w:rsidRPr="00F8630A">
        <w:rPr>
          <w:lang w:val="en-GB"/>
        </w:rPr>
        <w:t xml:space="preserve">1), Denis Schenk </w:t>
      </w:r>
      <w:r w:rsidR="001A172C" w:rsidRPr="00F8630A">
        <w:rPr>
          <w:lang w:val="en-GB"/>
        </w:rPr>
        <w:t xml:space="preserve">(1), </w:t>
      </w:r>
      <w:r w:rsidR="001A172C" w:rsidRPr="00F8630A">
        <w:rPr>
          <w:lang w:val="en-GB"/>
        </w:rPr>
        <w:br/>
        <w:t>Benjamin Voumard (1),</w:t>
      </w:r>
      <w:ins w:id="6" w:author="Simon, Mathieu (ARTORG)" w:date="2023-01-26T15:33:00Z">
        <w:r w:rsidR="004C0271">
          <w:rPr>
            <w:lang w:val="en-GB"/>
          </w:rPr>
          <w:t xml:space="preserve"> Peter Varga (2),</w:t>
        </w:r>
      </w:ins>
      <w:ins w:id="7" w:author="Simon, Mathieu (ARTORG)" w:date="2023-01-26T15:40:00Z">
        <w:r w:rsidR="004C0271">
          <w:rPr>
            <w:lang w:val="en-GB"/>
          </w:rPr>
          <w:t xml:space="preserve"> </w:t>
        </w:r>
      </w:ins>
      <w:ins w:id="8" w:author="Simon, Mathieu (ARTORG)" w:date="2023-01-26T15:41:00Z">
        <w:r w:rsidR="004C0271">
          <w:t>Michael Pretterklieber (3),</w:t>
        </w:r>
      </w:ins>
      <w:r w:rsidR="001A172C" w:rsidRPr="00F8630A">
        <w:rPr>
          <w:lang w:val="en-GB"/>
        </w:rPr>
        <w:t xml:space="preserve"> Philippe Zysset (1)</w:t>
      </w:r>
    </w:p>
    <w:p w14:paraId="70CF1932" w14:textId="77777777" w:rsidR="00FA789B" w:rsidRPr="00F8630A" w:rsidRDefault="00FA789B" w:rsidP="00E95DEB">
      <w:pPr>
        <w:pStyle w:val="Authors"/>
        <w:rPr>
          <w:lang w:val="en-GB"/>
        </w:rPr>
      </w:pPr>
    </w:p>
    <w:p w14:paraId="3A59A66D" w14:textId="31C50A69" w:rsidR="004C0271" w:rsidRPr="004C0271" w:rsidRDefault="00FA789B" w:rsidP="004C0271">
      <w:pPr>
        <w:pStyle w:val="Affiliation"/>
        <w:numPr>
          <w:ilvl w:val="0"/>
          <w:numId w:val="14"/>
        </w:numPr>
        <w:rPr>
          <w:ins w:id="9" w:author="Simon, Mathieu (ARTORG)" w:date="2023-01-26T15:37:00Z"/>
          <w:lang w:val="en-US"/>
          <w:rPrChange w:id="10" w:author="Simon, Mathieu (ARTORG)" w:date="2023-01-26T15:37:00Z">
            <w:rPr>
              <w:ins w:id="11" w:author="Simon, Mathieu (ARTORG)" w:date="2023-01-26T15:37:00Z"/>
              <w:lang w:val="de-CH"/>
            </w:rPr>
          </w:rPrChange>
        </w:rPr>
      </w:pPr>
      <w:del w:id="12" w:author="Simon, Mathieu (ARTORG)" w:date="2023-01-26T15:37:00Z">
        <w:r w:rsidRPr="00C03FC1" w:rsidDel="004C0271">
          <w:rPr>
            <w:lang w:val="en-US"/>
          </w:rPr>
          <w:delText xml:space="preserve">1. </w:delText>
        </w:r>
      </w:del>
      <w:r w:rsidR="001A172C" w:rsidRPr="001A172C">
        <w:rPr>
          <w:lang w:val="en-US"/>
        </w:rPr>
        <w:t>ARTORG Centre for Biomedical Engineering Research, University of Bern, Bern, Switzerland</w:t>
      </w:r>
    </w:p>
    <w:p w14:paraId="08897E44" w14:textId="4FF359AE" w:rsidR="004C0271" w:rsidRDefault="004C0271" w:rsidP="004C0271">
      <w:pPr>
        <w:pStyle w:val="Affiliation"/>
        <w:numPr>
          <w:ilvl w:val="0"/>
          <w:numId w:val="14"/>
        </w:numPr>
        <w:rPr>
          <w:ins w:id="13" w:author="Simon, Mathieu (ARTORG)" w:date="2023-01-26T15:39:00Z"/>
          <w:lang w:val="de-CH"/>
        </w:rPr>
      </w:pPr>
      <w:ins w:id="14" w:author="Simon, Mathieu (ARTORG)" w:date="2023-01-26T15:37:00Z">
        <w:r w:rsidRPr="004C0271">
          <w:rPr>
            <w:lang w:val="de-CH"/>
          </w:rPr>
          <w:t xml:space="preserve">AO Research Institute Davos, 7270 Davos, </w:t>
        </w:r>
        <w:proofErr w:type="spellStart"/>
        <w:r w:rsidRPr="004C0271">
          <w:rPr>
            <w:lang w:val="de-CH"/>
          </w:rPr>
          <w:t>Switzerland</w:t>
        </w:r>
      </w:ins>
      <w:proofErr w:type="spellEnd"/>
    </w:p>
    <w:p w14:paraId="45C43670" w14:textId="2942536D" w:rsidR="004C0271" w:rsidRPr="004C0271" w:rsidRDefault="004C0271">
      <w:pPr>
        <w:pStyle w:val="Affiliation"/>
        <w:numPr>
          <w:ilvl w:val="0"/>
          <w:numId w:val="14"/>
        </w:numPr>
        <w:rPr>
          <w:rPrChange w:id="15" w:author="Simon, Mathieu (ARTORG)" w:date="2023-01-26T15:40:00Z">
            <w:rPr>
              <w:lang w:val="en-US"/>
            </w:rPr>
          </w:rPrChange>
        </w:rPr>
        <w:pPrChange w:id="16" w:author="Simon, Mathieu (ARTORG)" w:date="2023-01-26T15:40:00Z">
          <w:pPr>
            <w:pStyle w:val="Affiliation"/>
          </w:pPr>
        </w:pPrChange>
      </w:pPr>
      <w:ins w:id="17" w:author="Simon, Mathieu (ARTORG)" w:date="2023-01-26T15:40:00Z">
        <w:r>
          <w:t xml:space="preserve">Division of Anatomy, </w:t>
        </w:r>
        <w:proofErr w:type="spellStart"/>
        <w:r>
          <w:t>Center</w:t>
        </w:r>
        <w:proofErr w:type="spellEnd"/>
        <w:r>
          <w:t xml:space="preserve"> for Anatomy and Cell Biology, Medical University of Vienna, Vienna, Austria</w:t>
        </w:r>
      </w:ins>
    </w:p>
    <w:p w14:paraId="1A30DBD5" w14:textId="77777777" w:rsidR="00FA789B" w:rsidRPr="004C0271" w:rsidRDefault="00FA789B" w:rsidP="00C03FC1">
      <w:pPr>
        <w:pStyle w:val="Affiliation"/>
        <w:rPr>
          <w:rPrChange w:id="18" w:author="Simon, Mathieu (ARTORG)" w:date="2023-01-26T15:40:00Z">
            <w:rPr>
              <w:lang w:val="en-US"/>
            </w:rPr>
          </w:rPrChange>
        </w:rPr>
      </w:pPr>
    </w:p>
    <w:p w14:paraId="5F6E2A7B" w14:textId="77777777" w:rsidR="00C20EE6" w:rsidRPr="004C0271" w:rsidRDefault="00C20EE6" w:rsidP="00C03FC1">
      <w:pPr>
        <w:pStyle w:val="Affiliation"/>
        <w:rPr>
          <w:rPrChange w:id="19" w:author="Simon, Mathieu (ARTORG)" w:date="2023-01-26T15:40:00Z">
            <w:rPr>
              <w:lang w:val="en-US"/>
            </w:rPr>
          </w:rPrChange>
        </w:rPr>
        <w:sectPr w:rsidR="00C20EE6" w:rsidRPr="004C0271" w:rsidSect="00EA7BE4">
          <w:footerReference w:type="default" r:id="rId11"/>
          <w:pgSz w:w="11907" w:h="16840" w:code="9"/>
          <w:pgMar w:top="1134" w:right="1134" w:bottom="1440" w:left="1134" w:header="709" w:footer="595" w:gutter="0"/>
          <w:cols w:space="708"/>
          <w:docGrid w:linePitch="360"/>
        </w:sectPr>
      </w:pPr>
    </w:p>
    <w:p w14:paraId="2060A20D" w14:textId="1B600380" w:rsidR="00440573" w:rsidRPr="00C03FC1" w:rsidRDefault="001A172C" w:rsidP="00440573">
      <w:pPr>
        <w:pStyle w:val="Heading"/>
        <w:rPr>
          <w:lang w:val="en-US"/>
        </w:rPr>
      </w:pPr>
      <w:r>
        <w:rPr>
          <w:lang w:val="en-US"/>
        </w:rPr>
        <w:t>Introduction</w:t>
      </w:r>
    </w:p>
    <w:p w14:paraId="2BE979F6" w14:textId="7D731B3A" w:rsidR="00B641E4" w:rsidRDefault="004E2424" w:rsidP="00117FC9">
      <w:pPr>
        <w:rPr>
          <w:lang w:val="en-US"/>
        </w:rPr>
      </w:pPr>
      <w:del w:id="20" w:author="Zysset, Philippe (ARTORG)" w:date="2023-01-24T08:13:00Z">
        <w:r w:rsidDel="003211A7">
          <w:rPr>
            <w:lang w:val="en-US"/>
          </w:rPr>
          <w:delText>Osteoporosis is the most common</w:delText>
        </w:r>
        <w:r w:rsidR="00F823F0" w:rsidDel="003211A7">
          <w:rPr>
            <w:lang w:val="en-US"/>
          </w:rPr>
          <w:delText xml:space="preserve"> metabolic</w:delText>
        </w:r>
        <w:r w:rsidDel="003211A7">
          <w:rPr>
            <w:lang w:val="en-US"/>
          </w:rPr>
          <w:delText xml:space="preserve"> bone disease in human</w:delText>
        </w:r>
        <w:r w:rsidR="00F823F0" w:rsidDel="003211A7">
          <w:rPr>
            <w:lang w:val="en-US"/>
          </w:rPr>
          <w:delText>s</w:delText>
        </w:r>
        <w:r w:rsidR="008E53A7" w:rsidDel="003211A7">
          <w:rPr>
            <w:lang w:val="en-US"/>
          </w:rPr>
          <w:delText>. This silent disease is characterized by low bone mass and deteriorated microarchitecture</w:delText>
        </w:r>
        <w:r w:rsidR="00F823F0" w:rsidDel="003211A7">
          <w:rPr>
            <w:lang w:val="en-US"/>
          </w:rPr>
          <w:delText xml:space="preserve"> </w:delText>
        </w:r>
        <w:r w:rsidR="00F8630A" w:rsidDel="003211A7">
          <w:rPr>
            <w:color w:val="000000"/>
            <w:lang w:val="en-US"/>
          </w:rPr>
          <w:delText>[1]</w:delText>
        </w:r>
        <w:r w:rsidR="00F823F0" w:rsidDel="003211A7">
          <w:rPr>
            <w:lang w:val="en-US"/>
          </w:rPr>
          <w:delText>.</w:delText>
        </w:r>
        <w:r w:rsidR="00615D98" w:rsidDel="003211A7">
          <w:rPr>
            <w:lang w:val="en-US"/>
          </w:rPr>
          <w:delText xml:space="preserve"> In 2006, osteoporosis was estimated to cause approximately 8.9 million fractures worldwide, i.e. an osteoporotic fracture occurring every 3 seconds [2]. These fractures lead to pain, increase morbidity and costs [3].</w:delText>
        </w:r>
        <w:r w:rsidR="000D5D3A" w:rsidDel="003211A7">
          <w:rPr>
            <w:lang w:val="en-US"/>
          </w:rPr>
          <w:delText xml:space="preserve"> </w:delText>
        </w:r>
      </w:del>
      <w:r w:rsidR="000D5D3A">
        <w:rPr>
          <w:lang w:val="en-US"/>
        </w:rPr>
        <w:t xml:space="preserve">Among the possible methods used in fracture risk assessment, </w:t>
      </w:r>
      <w:r w:rsidR="00EC2109">
        <w:rPr>
          <w:lang w:val="en-US"/>
        </w:rPr>
        <w:t>high-resolution peripheral quantitative computed tomography (</w:t>
      </w:r>
      <w:r w:rsidR="000D5D3A">
        <w:rPr>
          <w:lang w:val="en-US"/>
        </w:rPr>
        <w:t>HR-</w:t>
      </w:r>
      <w:proofErr w:type="spellStart"/>
      <w:r w:rsidR="000D5D3A">
        <w:rPr>
          <w:lang w:val="en-US"/>
        </w:rPr>
        <w:t>pQCT</w:t>
      </w:r>
      <w:proofErr w:type="spellEnd"/>
      <w:r w:rsidR="00EC2109">
        <w:rPr>
          <w:lang w:val="en-US"/>
        </w:rPr>
        <w:t>)</w:t>
      </w:r>
      <w:r w:rsidR="000D5D3A">
        <w:rPr>
          <w:lang w:val="en-US"/>
        </w:rPr>
        <w:t xml:space="preserve"> together with</w:t>
      </w:r>
      <w:r w:rsidR="00545383">
        <w:rPr>
          <w:lang w:val="en-US"/>
        </w:rPr>
        <w:t xml:space="preserve"> homogenized</w:t>
      </w:r>
      <w:r w:rsidR="000D5D3A">
        <w:rPr>
          <w:lang w:val="en-US"/>
        </w:rPr>
        <w:t xml:space="preserve"> finite element</w:t>
      </w:r>
      <w:r w:rsidR="00545383">
        <w:rPr>
          <w:lang w:val="en-US"/>
        </w:rPr>
        <w:t xml:space="preserve"> (</w:t>
      </w:r>
      <w:proofErr w:type="spellStart"/>
      <w:r w:rsidR="00545383">
        <w:rPr>
          <w:lang w:val="en-US"/>
        </w:rPr>
        <w:t>hFE</w:t>
      </w:r>
      <w:proofErr w:type="spellEnd"/>
      <w:r w:rsidR="00545383">
        <w:rPr>
          <w:lang w:val="en-US"/>
        </w:rPr>
        <w:t>)</w:t>
      </w:r>
      <w:r w:rsidR="000D5D3A">
        <w:rPr>
          <w:lang w:val="en-US"/>
        </w:rPr>
        <w:t xml:space="preserve"> analysis allows good prediction of bone strength</w:t>
      </w:r>
      <w:r w:rsidR="000629F0">
        <w:rPr>
          <w:lang w:val="en-US"/>
        </w:rPr>
        <w:t xml:space="preserve"> and stiffness</w:t>
      </w:r>
      <w:r w:rsidR="000D5D3A">
        <w:rPr>
          <w:lang w:val="en-US"/>
        </w:rPr>
        <w:t xml:space="preserve"> at peripheral locations such as the </w:t>
      </w:r>
      <w:ins w:id="21" w:author="Zysset, Philippe (ARTORG)" w:date="2023-01-23T18:16:00Z">
        <w:r w:rsidR="00343A99">
          <w:rPr>
            <w:lang w:val="en-US"/>
          </w:rPr>
          <w:t xml:space="preserve">distal </w:t>
        </w:r>
      </w:ins>
      <w:r w:rsidR="000D5D3A">
        <w:rPr>
          <w:lang w:val="en-US"/>
        </w:rPr>
        <w:t>radius and tibia [</w:t>
      </w:r>
      <w:ins w:id="22" w:author="Simon, Mathieu (ARTORG)" w:date="2023-01-31T09:44:00Z">
        <w:r w:rsidR="00E9534B">
          <w:rPr>
            <w:lang w:val="en-US"/>
          </w:rPr>
          <w:t>1</w:t>
        </w:r>
      </w:ins>
      <w:del w:id="23" w:author="Simon, Mathieu (ARTORG)" w:date="2023-01-31T09:44:00Z">
        <w:r w:rsidR="000D5D3A" w:rsidDel="00E9534B">
          <w:rPr>
            <w:lang w:val="en-US"/>
          </w:rPr>
          <w:delText>4</w:delText>
        </w:r>
      </w:del>
      <w:r w:rsidR="000D5D3A">
        <w:rPr>
          <w:lang w:val="en-US"/>
        </w:rPr>
        <w:t>].</w:t>
      </w:r>
      <w:r w:rsidR="00545383">
        <w:rPr>
          <w:lang w:val="en-US"/>
        </w:rPr>
        <w:t xml:space="preserve"> Despite the capacity of </w:t>
      </w:r>
      <w:proofErr w:type="spellStart"/>
      <w:r w:rsidR="00545383">
        <w:rPr>
          <w:lang w:val="en-US"/>
        </w:rPr>
        <w:t>hFE</w:t>
      </w:r>
      <w:proofErr w:type="spellEnd"/>
      <w:r w:rsidR="00545383">
        <w:rPr>
          <w:lang w:val="en-US"/>
        </w:rPr>
        <w:t xml:space="preserve"> to predict structural properties, it remains unclear if the homogenization scheme is able to </w:t>
      </w:r>
      <w:del w:id="24" w:author="Zysset, Philippe (ARTORG)" w:date="2023-01-24T08:08:00Z">
        <w:r w:rsidR="00545383" w:rsidDel="003211A7">
          <w:rPr>
            <w:lang w:val="en-US"/>
          </w:rPr>
          <w:delText xml:space="preserve">catch </w:delText>
        </w:r>
      </w:del>
      <w:ins w:id="25" w:author="Zysset, Philippe (ARTORG)" w:date="2023-01-24T08:08:00Z">
        <w:r w:rsidR="003211A7">
          <w:rPr>
            <w:lang w:val="en-US"/>
          </w:rPr>
          <w:t xml:space="preserve">capture </w:t>
        </w:r>
      </w:ins>
      <w:r w:rsidR="00545383">
        <w:rPr>
          <w:lang w:val="en-US"/>
        </w:rPr>
        <w:t xml:space="preserve">high-strain localizations </w:t>
      </w:r>
      <w:proofErr w:type="gramStart"/>
      <w:r w:rsidR="00545383">
        <w:rPr>
          <w:lang w:val="en-US"/>
        </w:rPr>
        <w:t>i.e.</w:t>
      </w:r>
      <w:proofErr w:type="gramEnd"/>
      <w:r w:rsidR="00545383">
        <w:rPr>
          <w:lang w:val="en-US"/>
        </w:rPr>
        <w:t xml:space="preserve"> </w:t>
      </w:r>
      <w:ins w:id="26" w:author="Zysset, Philippe (ARTORG)" w:date="2023-01-23T18:16:00Z">
        <w:r w:rsidR="00343A99">
          <w:rPr>
            <w:lang w:val="en-US"/>
          </w:rPr>
          <w:t xml:space="preserve">actual </w:t>
        </w:r>
      </w:ins>
      <w:r w:rsidR="00545383">
        <w:rPr>
          <w:lang w:val="en-US"/>
        </w:rPr>
        <w:t xml:space="preserve">fracture </w:t>
      </w:r>
      <w:commentRangeStart w:id="27"/>
      <w:del w:id="28" w:author="Zysset, Philippe (ARTORG)" w:date="2023-01-24T08:11:00Z">
        <w:r w:rsidR="00545383" w:rsidDel="003211A7">
          <w:rPr>
            <w:lang w:val="en-US"/>
          </w:rPr>
          <w:delText>lines</w:delText>
        </w:r>
        <w:commentRangeEnd w:id="27"/>
        <w:r w:rsidR="003211A7" w:rsidDel="003211A7">
          <w:rPr>
            <w:rStyle w:val="Marquedecommentaire"/>
          </w:rPr>
          <w:commentReference w:id="27"/>
        </w:r>
      </w:del>
      <w:ins w:id="29" w:author="Zysset, Philippe (ARTORG)" w:date="2023-01-24T08:11:00Z">
        <w:r w:rsidR="003211A7">
          <w:rPr>
            <w:lang w:val="en-US"/>
          </w:rPr>
          <w:t>surfaces</w:t>
        </w:r>
      </w:ins>
      <w:ins w:id="30" w:author="Simon, Mathieu (ARTORG)" w:date="2023-01-31T09:48:00Z">
        <w:r w:rsidR="00E9534B">
          <w:rPr>
            <w:lang w:val="en-US"/>
          </w:rPr>
          <w:t xml:space="preserve"> [2]</w:t>
        </w:r>
      </w:ins>
      <w:r w:rsidR="00545383">
        <w:rPr>
          <w:lang w:val="en-US"/>
        </w:rPr>
        <w:t xml:space="preserve">. Therefore, the objective of this study is to investigate </w:t>
      </w:r>
      <w:r w:rsidR="00621A5C">
        <w:rPr>
          <w:lang w:val="en-US"/>
        </w:rPr>
        <w:t xml:space="preserve">the </w:t>
      </w:r>
      <w:r w:rsidR="00545383">
        <w:rPr>
          <w:lang w:val="en-US"/>
        </w:rPr>
        <w:t xml:space="preserve">compressive </w:t>
      </w:r>
      <w:ins w:id="31" w:author="Zysset, Philippe (ARTORG)" w:date="2023-01-23T18:17:00Z">
        <w:r w:rsidR="00343A99">
          <w:rPr>
            <w:lang w:val="en-US"/>
          </w:rPr>
          <w:t xml:space="preserve">post-yield </w:t>
        </w:r>
      </w:ins>
      <w:r w:rsidR="00621A5C">
        <w:rPr>
          <w:lang w:val="en-US"/>
        </w:rPr>
        <w:t>behavio</w:t>
      </w:r>
      <w:del w:id="32" w:author="Zysset, Philippe (ARTORG)" w:date="2023-01-23T18:17:00Z">
        <w:r w:rsidR="00621A5C" w:rsidDel="00343A99">
          <w:rPr>
            <w:lang w:val="en-US"/>
          </w:rPr>
          <w:delText>u</w:delText>
        </w:r>
      </w:del>
      <w:r w:rsidR="00621A5C">
        <w:rPr>
          <w:lang w:val="en-US"/>
        </w:rPr>
        <w:t>r</w:t>
      </w:r>
      <w:r w:rsidR="00545383">
        <w:rPr>
          <w:lang w:val="en-US"/>
        </w:rPr>
        <w:t xml:space="preserve"> of the distal tibia and to </w:t>
      </w:r>
      <w:del w:id="33" w:author="Zysset, Philippe (ARTORG)" w:date="2023-01-23T18:17:00Z">
        <w:r w:rsidR="00545383" w:rsidDel="00343A99">
          <w:rPr>
            <w:lang w:val="en-US"/>
          </w:rPr>
          <w:delText xml:space="preserve">assess </w:delText>
        </w:r>
      </w:del>
      <w:ins w:id="34" w:author="Zysset, Philippe (ARTORG)" w:date="2023-01-23T18:17:00Z">
        <w:r w:rsidR="00343A99">
          <w:rPr>
            <w:lang w:val="en-US"/>
          </w:rPr>
          <w:t xml:space="preserve">compare </w:t>
        </w:r>
      </w:ins>
      <w:proofErr w:type="spellStart"/>
      <w:r w:rsidR="00545383">
        <w:rPr>
          <w:lang w:val="en-US"/>
        </w:rPr>
        <w:t>hFE</w:t>
      </w:r>
      <w:proofErr w:type="spellEnd"/>
      <w:r w:rsidR="00545383">
        <w:rPr>
          <w:lang w:val="en-US"/>
        </w:rPr>
        <w:t xml:space="preserve"> predictions</w:t>
      </w:r>
      <w:r w:rsidR="00621A5C">
        <w:rPr>
          <w:lang w:val="en-US"/>
        </w:rPr>
        <w:t xml:space="preserve"> with experimental tests by both qualitative and quantitative </w:t>
      </w:r>
      <w:del w:id="35" w:author="Zysset, Philippe (ARTORG)" w:date="2023-01-23T18:17:00Z">
        <w:r w:rsidR="00621A5C" w:rsidDel="00343A99">
          <w:rPr>
            <w:lang w:val="en-US"/>
          </w:rPr>
          <w:delText>comparisons</w:delText>
        </w:r>
      </w:del>
      <w:ins w:id="36" w:author="Zysset, Philippe (ARTORG)" w:date="2023-01-23T18:17:00Z">
        <w:r w:rsidR="00343A99">
          <w:rPr>
            <w:lang w:val="en-US"/>
          </w:rPr>
          <w:t>means</w:t>
        </w:r>
      </w:ins>
      <w:r w:rsidR="00621A5C">
        <w:rPr>
          <w:lang w:val="en-US"/>
        </w:rPr>
        <w:t>.</w:t>
      </w:r>
    </w:p>
    <w:p w14:paraId="36F8ABAF" w14:textId="77777777" w:rsidR="0061114B" w:rsidRPr="00C03FC1" w:rsidRDefault="0061114B" w:rsidP="00117FC9">
      <w:pPr>
        <w:rPr>
          <w:lang w:val="en-US"/>
        </w:rPr>
      </w:pPr>
    </w:p>
    <w:p w14:paraId="7CDF1FD4" w14:textId="1413B5D5" w:rsidR="0061114B" w:rsidRPr="00FE4381" w:rsidRDefault="001A172C" w:rsidP="0061114B">
      <w:pPr>
        <w:pStyle w:val="Heading"/>
        <w:rPr>
          <w:lang w:val="en-US"/>
        </w:rPr>
      </w:pPr>
      <w:r>
        <w:rPr>
          <w:lang w:val="en-US"/>
        </w:rPr>
        <w:t>Methods</w:t>
      </w:r>
    </w:p>
    <w:p w14:paraId="42D14D82" w14:textId="769A6EED" w:rsidR="00AB13A1" w:rsidRDefault="00343A99" w:rsidP="00AB13A1">
      <w:pPr>
        <w:rPr>
          <w:lang w:val="en-US"/>
        </w:rPr>
      </w:pPr>
      <w:ins w:id="37" w:author="Zysset, Philippe (ARTORG)" w:date="2023-01-23T18:17:00Z">
        <w:r>
          <w:rPr>
            <w:lang w:val="en-US"/>
          </w:rPr>
          <w:t>Twenty-five</w:t>
        </w:r>
      </w:ins>
      <w:del w:id="38" w:author="Zysset, Philippe (ARTORG)" w:date="2023-01-23T18:17:00Z">
        <w:r w:rsidR="00621A5C" w:rsidDel="00343A99">
          <w:rPr>
            <w:lang w:val="en-US"/>
          </w:rPr>
          <w:delText>25</w:delText>
        </w:r>
      </w:del>
      <w:r w:rsidR="00621A5C">
        <w:rPr>
          <w:lang w:val="en-US"/>
        </w:rPr>
        <w:t xml:space="preserve"> fresh frozen </w:t>
      </w:r>
      <w:r w:rsidR="00C26143">
        <w:rPr>
          <w:lang w:val="en-US"/>
        </w:rPr>
        <w:t xml:space="preserve">cadaveric human tibiae were used in this study. The </w:t>
      </w:r>
      <w:del w:id="39" w:author="Zysset, Philippe (ARTORG)" w:date="2023-01-23T18:18:00Z">
        <w:r w:rsidR="00C26143" w:rsidDel="00EE6ADE">
          <w:rPr>
            <w:lang w:val="en-US"/>
          </w:rPr>
          <w:delText xml:space="preserve">full </w:delText>
        </w:r>
      </w:del>
      <w:ins w:id="40" w:author="Zysset, Philippe (ARTORG)" w:date="2023-01-23T18:18:00Z">
        <w:del w:id="41" w:author="Simon, Mathieu (ARTORG)" w:date="2023-01-31T14:39:00Z">
          <w:r w:rsidR="00EE6ADE" w:rsidDel="000F055C">
            <w:rPr>
              <w:lang w:val="en-US"/>
            </w:rPr>
            <w:delText xml:space="preserve">whole </w:delText>
          </w:r>
        </w:del>
      </w:ins>
      <w:del w:id="42" w:author="Simon, Mathieu (ARTORG)" w:date="2023-01-31T14:39:00Z">
        <w:r w:rsidR="00C26143" w:rsidDel="000F055C">
          <w:rPr>
            <w:lang w:val="en-US"/>
          </w:rPr>
          <w:delText xml:space="preserve">bone was </w:delText>
        </w:r>
      </w:del>
      <w:ins w:id="43" w:author="Zysset, Philippe (ARTORG)" w:date="2023-01-23T18:18:00Z">
        <w:del w:id="44" w:author="Simon, Mathieu (ARTORG)" w:date="2023-01-31T14:39:00Z">
          <w:r w:rsidR="00EE6ADE" w:rsidDel="000F055C">
            <w:rPr>
              <w:lang w:val="en-US"/>
            </w:rPr>
            <w:delText xml:space="preserve">scanned by </w:delText>
          </w:r>
        </w:del>
      </w:ins>
      <w:del w:id="45" w:author="Simon, Mathieu (ARTORG)" w:date="2023-01-31T14:39:00Z">
        <w:r w:rsidR="00C26143" w:rsidDel="000F055C">
          <w:rPr>
            <w:lang w:val="en-US"/>
          </w:rPr>
          <w:delText xml:space="preserve">QCT scanned and </w:delText>
        </w:r>
        <w:r w:rsidR="00E342E1" w:rsidDel="000F055C">
          <w:rPr>
            <w:lang w:val="en-US"/>
          </w:rPr>
          <w:delText xml:space="preserve">the </w:delText>
        </w:r>
      </w:del>
      <w:r w:rsidR="00E342E1">
        <w:rPr>
          <w:lang w:val="en-US"/>
        </w:rPr>
        <w:t xml:space="preserve">standard clinical distal section was scanned </w:t>
      </w:r>
      <w:del w:id="46" w:author="Zysset, Philippe (ARTORG)" w:date="2023-01-23T18:18:00Z">
        <w:r w:rsidR="00E342E1" w:rsidDel="00EE6ADE">
          <w:rPr>
            <w:lang w:val="en-US"/>
          </w:rPr>
          <w:delText xml:space="preserve">using </w:delText>
        </w:r>
      </w:del>
      <w:ins w:id="47" w:author="Zysset, Philippe (ARTORG)" w:date="2023-01-23T18:18:00Z">
        <w:r w:rsidR="00EE6ADE">
          <w:rPr>
            <w:lang w:val="en-US"/>
          </w:rPr>
          <w:t xml:space="preserve">by </w:t>
        </w:r>
      </w:ins>
      <w:r w:rsidR="00E342E1">
        <w:rPr>
          <w:lang w:val="en-US"/>
        </w:rPr>
        <w:t>HR-</w:t>
      </w:r>
      <w:proofErr w:type="spellStart"/>
      <w:r w:rsidR="00E342E1">
        <w:rPr>
          <w:lang w:val="en-US"/>
        </w:rPr>
        <w:t>pQCT</w:t>
      </w:r>
      <w:proofErr w:type="spellEnd"/>
      <w:ins w:id="48" w:author="Zysset, Philippe (ARTORG)" w:date="2023-01-23T18:19:00Z">
        <w:r w:rsidR="00EE6ADE">
          <w:rPr>
            <w:lang w:val="en-US"/>
          </w:rPr>
          <w:t xml:space="preserve"> (XCT II, </w:t>
        </w:r>
        <w:proofErr w:type="spellStart"/>
        <w:r w:rsidR="00EE6ADE">
          <w:rPr>
            <w:lang w:val="en-US"/>
          </w:rPr>
          <w:t>Scanco</w:t>
        </w:r>
        <w:proofErr w:type="spellEnd"/>
        <w:r w:rsidR="00EE6ADE">
          <w:rPr>
            <w:lang w:val="en-US"/>
          </w:rPr>
          <w:t xml:space="preserve"> Medical, Switzerland)</w:t>
        </w:r>
      </w:ins>
      <w:r w:rsidR="00E342E1">
        <w:rPr>
          <w:lang w:val="en-US"/>
        </w:rPr>
        <w:t xml:space="preserve">. Then, samples were </w:t>
      </w:r>
      <w:r w:rsidR="00EC2109">
        <w:rPr>
          <w:lang w:val="en-US"/>
        </w:rPr>
        <w:t>cut out</w:t>
      </w:r>
      <w:r w:rsidR="00E342E1">
        <w:rPr>
          <w:lang w:val="en-US"/>
        </w:rPr>
        <w:t xml:space="preserve"> as close as possible to the HR-</w:t>
      </w:r>
      <w:proofErr w:type="spellStart"/>
      <w:r w:rsidR="00E342E1">
        <w:rPr>
          <w:lang w:val="en-US"/>
        </w:rPr>
        <w:t>pQCT</w:t>
      </w:r>
      <w:proofErr w:type="spellEnd"/>
      <w:r w:rsidR="00E342E1">
        <w:rPr>
          <w:lang w:val="en-US"/>
        </w:rPr>
        <w:t xml:space="preserve"> section, lapped, and scanned</w:t>
      </w:r>
      <w:r w:rsidR="00EC2109">
        <w:rPr>
          <w:lang w:val="en-US"/>
        </w:rPr>
        <w:t xml:space="preserve"> in a </w:t>
      </w:r>
      <w:proofErr w:type="spellStart"/>
      <w:r w:rsidR="00EC2109">
        <w:rPr>
          <w:lang w:val="en-US"/>
        </w:rPr>
        <w:t>μCT</w:t>
      </w:r>
      <w:proofErr w:type="spellEnd"/>
      <w:r w:rsidR="00E342E1">
        <w:rPr>
          <w:lang w:val="en-US"/>
        </w:rPr>
        <w:t xml:space="preserve"> </w:t>
      </w:r>
      <w:r w:rsidR="00EC2109">
        <w:rPr>
          <w:lang w:val="en-US"/>
        </w:rPr>
        <w:t>with</w:t>
      </w:r>
      <w:r w:rsidR="00E342E1">
        <w:rPr>
          <w:lang w:val="en-US"/>
        </w:rPr>
        <w:t xml:space="preserve"> </w:t>
      </w:r>
      <w:r w:rsidR="00EC2109">
        <w:rPr>
          <w:lang w:val="en-US"/>
        </w:rPr>
        <w:t xml:space="preserve">a </w:t>
      </w:r>
      <w:r w:rsidR="00E342E1">
        <w:rPr>
          <w:lang w:val="en-US"/>
        </w:rPr>
        <w:t>24.5</w:t>
      </w:r>
      <w:r w:rsidR="00EC2109">
        <w:rPr>
          <w:lang w:val="en-US"/>
        </w:rPr>
        <w:t xml:space="preserve"> </w:t>
      </w:r>
      <w:proofErr w:type="spellStart"/>
      <w:r w:rsidR="00EC2109">
        <w:rPr>
          <w:lang w:val="en-US"/>
        </w:rPr>
        <w:t>μm</w:t>
      </w:r>
      <w:proofErr w:type="spellEnd"/>
      <w:r w:rsidR="00EC2109">
        <w:rPr>
          <w:lang w:val="en-US"/>
        </w:rPr>
        <w:t xml:space="preserve"> voxel size. Samples were tested in compression up to failure and scanned again in </w:t>
      </w:r>
      <w:proofErr w:type="spellStart"/>
      <w:r w:rsidR="00EC2109">
        <w:rPr>
          <w:lang w:val="en-US"/>
        </w:rPr>
        <w:t>μCT</w:t>
      </w:r>
      <w:proofErr w:type="spellEnd"/>
      <w:r w:rsidR="00EC2109">
        <w:rPr>
          <w:lang w:val="en-US"/>
        </w:rPr>
        <w:t xml:space="preserve">. </w:t>
      </w:r>
      <w:r w:rsidR="00FB3B98">
        <w:rPr>
          <w:lang w:val="en-US"/>
        </w:rPr>
        <w:t xml:space="preserve">Scans were then downscaled to 72.5 </w:t>
      </w:r>
      <w:proofErr w:type="spellStart"/>
      <w:r w:rsidR="00FB3B98">
        <w:rPr>
          <w:lang w:val="en-US"/>
        </w:rPr>
        <w:t>μm</w:t>
      </w:r>
      <w:proofErr w:type="spellEnd"/>
      <w:r w:rsidR="00FB3B98">
        <w:rPr>
          <w:lang w:val="en-US"/>
        </w:rPr>
        <w:t xml:space="preserve"> voxel size, </w:t>
      </w:r>
      <w:proofErr w:type="gramStart"/>
      <w:r w:rsidR="00FB3B98">
        <w:rPr>
          <w:lang w:val="en-US"/>
        </w:rPr>
        <w:t>similar to</w:t>
      </w:r>
      <w:proofErr w:type="gramEnd"/>
      <w:r w:rsidR="00FB3B98">
        <w:rPr>
          <w:lang w:val="en-US"/>
        </w:rPr>
        <w:t xml:space="preserve"> HR-</w:t>
      </w:r>
      <w:proofErr w:type="spellStart"/>
      <w:r w:rsidR="00FB3B98">
        <w:rPr>
          <w:lang w:val="en-US"/>
        </w:rPr>
        <w:t>pQCT</w:t>
      </w:r>
      <w:proofErr w:type="spellEnd"/>
      <w:r w:rsidR="00FB3B98">
        <w:rPr>
          <w:lang w:val="en-US"/>
        </w:rPr>
        <w:t xml:space="preserve"> resolution. </w:t>
      </w:r>
      <w:proofErr w:type="spellStart"/>
      <w:r w:rsidR="00FB3B98">
        <w:rPr>
          <w:lang w:val="en-US"/>
        </w:rPr>
        <w:t>hFE</w:t>
      </w:r>
      <w:proofErr w:type="spellEnd"/>
      <w:r w:rsidR="00FB3B98">
        <w:rPr>
          <w:lang w:val="en-US"/>
        </w:rPr>
        <w:t xml:space="preserve"> was performed in order to reproduce the compressive experiment as </w:t>
      </w:r>
      <w:r w:rsidR="00884F2E">
        <w:rPr>
          <w:lang w:val="en-US"/>
        </w:rPr>
        <w:t>closely</w:t>
      </w:r>
      <w:r w:rsidR="00FB3B98">
        <w:rPr>
          <w:lang w:val="en-US"/>
        </w:rPr>
        <w:t xml:space="preserve"> as possible. On the other hand, registration between post- and </w:t>
      </w:r>
      <w:r w:rsidR="00B27E02">
        <w:rPr>
          <w:lang w:val="en-US"/>
        </w:rPr>
        <w:t>pre-experiment</w:t>
      </w:r>
      <w:r w:rsidR="00FB3B98">
        <w:rPr>
          <w:lang w:val="en-US"/>
        </w:rPr>
        <w:t xml:space="preserve"> scans was performed in two steps: 1) rigid registration, </w:t>
      </w:r>
      <w:r w:rsidR="00884F2E">
        <w:rPr>
          <w:lang w:val="en-US"/>
        </w:rPr>
        <w:t xml:space="preserve">and </w:t>
      </w:r>
      <w:r w:rsidR="00FB3B98">
        <w:rPr>
          <w:lang w:val="en-US"/>
        </w:rPr>
        <w:t>2) b-spline registration. The deformation gradient (</w:t>
      </w:r>
      <w:r w:rsidR="00FB3B98" w:rsidRPr="003211A7">
        <w:rPr>
          <w:b/>
          <w:bCs/>
          <w:lang w:val="en-US"/>
          <w:rPrChange w:id="49" w:author="Zysset, Philippe (ARTORG)" w:date="2023-01-24T08:05:00Z">
            <w:rPr>
              <w:lang w:val="en-US"/>
            </w:rPr>
          </w:rPrChange>
        </w:rPr>
        <w:t>F</w:t>
      </w:r>
      <w:r w:rsidR="00FB3B98">
        <w:rPr>
          <w:lang w:val="en-US"/>
        </w:rPr>
        <w:t xml:space="preserve">) was extracted in both </w:t>
      </w:r>
      <w:proofErr w:type="spellStart"/>
      <w:r w:rsidR="00FB3B98">
        <w:rPr>
          <w:lang w:val="en-US"/>
        </w:rPr>
        <w:t>hFE</w:t>
      </w:r>
      <w:proofErr w:type="spellEnd"/>
      <w:r w:rsidR="00FB3B98">
        <w:rPr>
          <w:lang w:val="en-US"/>
        </w:rPr>
        <w:t xml:space="preserve"> and registration</w:t>
      </w:r>
      <w:r w:rsidR="00D72A8F">
        <w:rPr>
          <w:lang w:val="en-US"/>
        </w:rPr>
        <w:t xml:space="preserve">. Then, </w:t>
      </w:r>
      <w:ins w:id="50" w:author="Zysset, Philippe (ARTORG)" w:date="2023-01-23T18:24:00Z">
        <w:r w:rsidR="0057275B">
          <w:rPr>
            <w:lang w:val="en-US"/>
          </w:rPr>
          <w:t>volumetric</w:t>
        </w:r>
      </w:ins>
      <w:del w:id="51" w:author="Zysset, Philippe (ARTORG)" w:date="2023-01-23T18:25:00Z">
        <w:r w:rsidR="00D72A8F" w:rsidDel="0057275B">
          <w:rPr>
            <w:lang w:val="en-US"/>
          </w:rPr>
          <w:delText>spherical compression</w:delText>
        </w:r>
      </w:del>
      <w:r w:rsidR="00D72A8F">
        <w:rPr>
          <w:lang w:val="en-US"/>
        </w:rPr>
        <w:t xml:space="preserve"> </w:t>
      </w:r>
      <w:ins w:id="52" w:author="Zysset, Philippe (ARTORG)" w:date="2023-01-24T08:05:00Z">
        <w:r w:rsidR="003211A7">
          <w:rPr>
            <w:lang w:val="en-US"/>
          </w:rPr>
          <w:t>(</w:t>
        </w:r>
        <w:proofErr w:type="spellStart"/>
        <w:r w:rsidR="003211A7">
          <w:rPr>
            <w:lang w:val="en-US"/>
          </w:rPr>
          <w:t>det</w:t>
        </w:r>
        <w:r w:rsidR="003211A7" w:rsidRPr="003211A7">
          <w:rPr>
            <w:b/>
            <w:bCs/>
            <w:lang w:val="en-US"/>
            <w:rPrChange w:id="53" w:author="Zysset, Philippe (ARTORG)" w:date="2023-01-24T08:05:00Z">
              <w:rPr>
                <w:lang w:val="en-US"/>
              </w:rPr>
            </w:rPrChange>
          </w:rPr>
          <w:t>F</w:t>
        </w:r>
        <w:proofErr w:type="spellEnd"/>
        <w:r w:rsidR="003211A7">
          <w:rPr>
            <w:lang w:val="en-US"/>
          </w:rPr>
          <w:t xml:space="preserve">) </w:t>
        </w:r>
      </w:ins>
      <w:r w:rsidR="00D72A8F">
        <w:rPr>
          <w:lang w:val="en-US"/>
        </w:rPr>
        <w:t xml:space="preserve">and </w:t>
      </w:r>
      <w:ins w:id="54" w:author="Zysset, Philippe (ARTORG)" w:date="2023-01-23T18:30:00Z">
        <w:r w:rsidR="009D5985">
          <w:rPr>
            <w:lang w:val="en-US"/>
          </w:rPr>
          <w:t xml:space="preserve">the norm of </w:t>
        </w:r>
      </w:ins>
      <w:r w:rsidR="00D72A8F">
        <w:rPr>
          <w:lang w:val="en-US"/>
        </w:rPr>
        <w:t xml:space="preserve">isovolumic deformation </w:t>
      </w:r>
      <w:ins w:id="55" w:author="Zysset, Philippe (ARTORG)" w:date="2023-01-24T08:05:00Z">
        <w:r w:rsidR="003211A7">
          <w:rPr>
            <w:lang w:val="en-US"/>
          </w:rPr>
          <w:t>(||</w:t>
        </w:r>
      </w:ins>
      <m:oMath>
        <m:acc>
          <m:accPr>
            <m:chr m:val="̃"/>
            <m:ctrlPr>
              <w:ins w:id="56" w:author="Zysset, Philippe (ARTORG)" w:date="2023-01-24T08:06:00Z">
                <w:rPr>
                  <w:rFonts w:ascii="Cambria Math" w:hAnsi="Cambria Math"/>
                </w:rPr>
              </w:ins>
            </m:ctrlPr>
          </m:accPr>
          <m:e>
            <m:r>
              <w:ins w:id="57" w:author="Zysset, Philippe (ARTORG)" w:date="2023-01-24T08:06:00Z">
                <m:rPr>
                  <m:nor/>
                </m:rPr>
                <w:rPr>
                  <w:b/>
                  <w:bCs/>
                  <w:iCs/>
                </w:rPr>
                <m:t>F</m:t>
              </w:ins>
            </m:r>
          </m:e>
        </m:acc>
      </m:oMath>
      <w:ins w:id="58" w:author="Zysset, Philippe (ARTORG)" w:date="2023-01-24T08:06:00Z">
        <w:r w:rsidR="003211A7">
          <w:rPr>
            <w:lang w:val="en-US"/>
          </w:rPr>
          <w:t>||</w:t>
        </w:r>
      </w:ins>
      <w:ins w:id="59" w:author="Zysset, Philippe (ARTORG)" w:date="2023-01-24T08:05:00Z">
        <w:r w:rsidR="003211A7">
          <w:rPr>
            <w:lang w:val="en-US"/>
          </w:rPr>
          <w:t xml:space="preserve">) </w:t>
        </w:r>
      </w:ins>
      <w:r w:rsidR="00D72A8F">
        <w:rPr>
          <w:lang w:val="en-US"/>
        </w:rPr>
        <w:t xml:space="preserve">were obtained using </w:t>
      </w:r>
      <w:ins w:id="60" w:author="Zysset, Philippe (ARTORG)" w:date="2023-01-23T18:25:00Z">
        <w:r w:rsidR="0057275B">
          <w:rPr>
            <w:lang w:val="en-US"/>
          </w:rPr>
          <w:t xml:space="preserve">the </w:t>
        </w:r>
      </w:ins>
      <w:r w:rsidR="00B27E02">
        <w:rPr>
          <w:lang w:val="en-US"/>
        </w:rPr>
        <w:t>unimodular</w:t>
      </w:r>
      <w:r w:rsidR="00D72A8F">
        <w:rPr>
          <w:lang w:val="en-US"/>
        </w:rPr>
        <w:t xml:space="preserve"> decomposition of F</w:t>
      </w:r>
      <w:ins w:id="61" w:author="Zysset, Philippe (ARTORG)" w:date="2023-01-23T18:25:00Z">
        <w:r w:rsidR="0057275B">
          <w:rPr>
            <w:lang w:val="en-US"/>
          </w:rPr>
          <w:t xml:space="preserve"> </w:t>
        </w:r>
      </w:ins>
      <w:del w:id="62" w:author="Zysset, Philippe (ARTORG)" w:date="2023-01-23T18:25:00Z">
        <w:r w:rsidR="00D72A8F" w:rsidDel="0057275B">
          <w:rPr>
            <w:lang w:val="en-US"/>
          </w:rPr>
          <w:delText>, see Equation</w:delText>
        </w:r>
        <w:r w:rsidR="004D2A3E" w:rsidDel="0057275B">
          <w:rPr>
            <w:lang w:val="en-US"/>
          </w:rPr>
          <w:delText xml:space="preserve"> </w:delText>
        </w:r>
      </w:del>
      <w:r w:rsidR="004D2A3E">
        <w:rPr>
          <w:lang w:val="en-US"/>
        </w:rPr>
        <w:t>(</w:t>
      </w:r>
      <w:proofErr w:type="spellStart"/>
      <w:ins w:id="63" w:author="Zysset, Philippe (ARTORG)" w:date="2023-01-23T18:25:00Z">
        <w:r w:rsidR="0057275B">
          <w:rPr>
            <w:lang w:val="en-US"/>
          </w:rPr>
          <w:t>equ</w:t>
        </w:r>
        <w:proofErr w:type="spellEnd"/>
        <w:r w:rsidR="0057275B">
          <w:rPr>
            <w:lang w:val="en-US"/>
          </w:rPr>
          <w:t xml:space="preserve">. </w:t>
        </w:r>
      </w:ins>
      <w:r w:rsidR="004D2A3E">
        <w:rPr>
          <w:lang w:val="en-US"/>
        </w:rPr>
        <w:t>1)</w:t>
      </w:r>
      <w:r w:rsidR="007556E2">
        <w:rPr>
          <w:lang w:val="en-US"/>
        </w:rPr>
        <w:t xml:space="preserve">. Finally, </w:t>
      </w:r>
      <w:r w:rsidR="00B27E02">
        <w:rPr>
          <w:lang w:val="en-US"/>
        </w:rPr>
        <w:t xml:space="preserve">a </w:t>
      </w:r>
      <w:r w:rsidR="007556E2">
        <w:rPr>
          <w:lang w:val="en-US"/>
        </w:rPr>
        <w:t xml:space="preserve">qualitative assessment was performed by looking at </w:t>
      </w:r>
      <w:r w:rsidR="00B27E02">
        <w:rPr>
          <w:lang w:val="en-US"/>
        </w:rPr>
        <w:t xml:space="preserve">the </w:t>
      </w:r>
      <w:r w:rsidR="007556E2">
        <w:rPr>
          <w:lang w:val="en-US"/>
        </w:rPr>
        <w:t xml:space="preserve">mid-slice of rigid and b-spline registration, F resulting from the registration and </w:t>
      </w:r>
      <w:r w:rsidR="00AF3F28">
        <w:rPr>
          <w:lang w:val="en-US"/>
        </w:rPr>
        <w:t xml:space="preserve">the </w:t>
      </w:r>
      <w:proofErr w:type="spellStart"/>
      <w:r w:rsidR="00AF3F28">
        <w:rPr>
          <w:lang w:val="en-US"/>
        </w:rPr>
        <w:t>hFE</w:t>
      </w:r>
      <w:proofErr w:type="spellEnd"/>
      <w:r w:rsidR="00AF3F28">
        <w:rPr>
          <w:lang w:val="en-US"/>
        </w:rPr>
        <w:t xml:space="preserve"> simulation. Quantitative</w:t>
      </w:r>
      <w:ins w:id="64" w:author="Simon, Mathieu (ARTORG)" w:date="2023-01-31T14:33:00Z">
        <w:r w:rsidR="000F055C">
          <w:rPr>
            <w:lang w:val="en-US"/>
          </w:rPr>
          <w:t xml:space="preserve"> registration</w:t>
        </w:r>
      </w:ins>
      <w:r w:rsidR="00AF3F28">
        <w:rPr>
          <w:lang w:val="en-US"/>
        </w:rPr>
        <w:t xml:space="preserve"> assessment was performed using </w:t>
      </w:r>
      <w:del w:id="65" w:author="Simon, Mathieu (ARTORG)" w:date="2023-01-31T14:33:00Z">
        <w:r w:rsidR="00AF3F28" w:rsidDel="000F055C">
          <w:rPr>
            <w:lang w:val="en-US"/>
          </w:rPr>
          <w:delText>linear regression between hFE and registration</w:delText>
        </w:r>
      </w:del>
      <w:ins w:id="66" w:author="Simon, Mathieu (ARTORG)" w:date="2023-01-31T14:33:00Z">
        <w:r w:rsidR="000F055C">
          <w:rPr>
            <w:lang w:val="en-US"/>
          </w:rPr>
          <w:t>Dice coefficient</w:t>
        </w:r>
      </w:ins>
      <w:r w:rsidR="00AF3F28">
        <w:rPr>
          <w:lang w:val="en-US"/>
        </w:rPr>
        <w:t>.</w:t>
      </w:r>
    </w:p>
    <w:p w14:paraId="20F3B486" w14:textId="40613273" w:rsidR="00AA7EF8" w:rsidRDefault="00AA7EF8" w:rsidP="00AB13A1">
      <w:pPr>
        <w:rPr>
          <w:lang w:val="en-US"/>
        </w:rPr>
      </w:pPr>
    </w:p>
    <w:p w14:paraId="5C94A97D" w14:textId="6CF0F14C" w:rsidR="00AA7EF8" w:rsidRPr="007556E2" w:rsidRDefault="00AA7EF8" w:rsidP="00AA7EF8">
      <w:pPr>
        <w:pStyle w:val="Equation"/>
      </w:pPr>
      <w:r w:rsidRPr="007556E2">
        <w:tab/>
      </w:r>
      <m:oMath>
        <m:r>
          <m:rPr>
            <m:nor/>
          </m:rPr>
          <w:rPr>
            <w:b/>
            <w:bCs/>
            <w:iCs/>
            <w:rPrChange w:id="67" w:author="Zysset, Philippe (ARTORG)" w:date="2023-01-24T08:04:00Z">
              <w:rPr>
                <w:iCs/>
              </w:rPr>
            </w:rPrChange>
          </w:rPr>
          <m:t>F</m:t>
        </m:r>
        <m:r>
          <m:rPr>
            <m:nor/>
          </m:rPr>
          <w:rPr>
            <w:iCs/>
          </w:rPr>
          <m:t xml:space="preserve"> </m:t>
        </m:r>
        <m:r>
          <m:rPr>
            <m:nor/>
          </m:rPr>
          <m:t xml:space="preserve">= </m:t>
        </m:r>
        <m:sSup>
          <m:sSupPr>
            <m:ctrlPr>
              <w:rPr>
                <w:rFonts w:ascii="Cambria Math" w:hAnsi="Cambria Math"/>
              </w:rPr>
            </m:ctrlPr>
          </m:sSupPr>
          <m:e>
            <m:r>
              <m:rPr>
                <m:nor/>
              </m:rPr>
              <m:t>det(</m:t>
            </m:r>
            <m:r>
              <m:rPr>
                <m:nor/>
              </m:rPr>
              <w:rPr>
                <w:b/>
                <w:bCs/>
                <w:iCs/>
                <w:rPrChange w:id="68" w:author="Zysset, Philippe (ARTORG)" w:date="2023-01-24T08:05:00Z">
                  <w:rPr>
                    <w:iCs/>
                  </w:rPr>
                </w:rPrChange>
              </w:rPr>
              <m:t>F</m:t>
            </m:r>
            <m:r>
              <m:rPr>
                <m:nor/>
              </m:rPr>
              <m:t>)</m:t>
            </m:r>
          </m:e>
          <m:sup>
            <m:r>
              <m:rPr>
                <m:nor/>
              </m:rPr>
              <m:t>-1/3</m:t>
            </m:r>
          </m:sup>
        </m:sSup>
        <m:r>
          <m:rPr>
            <m:nor/>
          </m:rPr>
          <m:t xml:space="preserve"> </m:t>
        </m:r>
        <m:acc>
          <m:accPr>
            <m:chr m:val="̃"/>
            <m:ctrlPr>
              <w:rPr>
                <w:rFonts w:ascii="Cambria Math" w:hAnsi="Cambria Math"/>
              </w:rPr>
            </m:ctrlPr>
          </m:accPr>
          <m:e>
            <m:r>
              <m:rPr>
                <m:nor/>
              </m:rPr>
              <w:rPr>
                <w:b/>
                <w:bCs/>
                <w:iCs/>
                <w:rPrChange w:id="69" w:author="Zysset, Philippe (ARTORG)" w:date="2023-01-24T08:05:00Z">
                  <w:rPr>
                    <w:iCs/>
                  </w:rPr>
                </w:rPrChange>
              </w:rPr>
              <m:t>F</m:t>
            </m:r>
          </m:e>
        </m:acc>
      </m:oMath>
      <w:r w:rsidRPr="007556E2">
        <w:tab/>
        <w:t>(1)</w:t>
      </w:r>
    </w:p>
    <w:p w14:paraId="03DA397A" w14:textId="77777777" w:rsidR="00AA7EF8" w:rsidRPr="00C03FC1" w:rsidRDefault="00AA7EF8" w:rsidP="00AB13A1">
      <w:pPr>
        <w:rPr>
          <w:lang w:val="en-US"/>
        </w:rPr>
      </w:pPr>
    </w:p>
    <w:p w14:paraId="729748D1" w14:textId="1BBCC2D1" w:rsidR="00AB13A1" w:rsidRPr="00B9749E" w:rsidRDefault="001A172C" w:rsidP="00AB13A1">
      <w:pPr>
        <w:pStyle w:val="Heading"/>
        <w:rPr>
          <w:lang w:val="en-US"/>
        </w:rPr>
      </w:pPr>
      <w:r>
        <w:rPr>
          <w:lang w:val="en-US"/>
        </w:rPr>
        <w:t>Result</w:t>
      </w:r>
      <w:r w:rsidR="00AB13A1" w:rsidRPr="00B9749E">
        <w:rPr>
          <w:lang w:val="en-US"/>
        </w:rPr>
        <w:t>s</w:t>
      </w:r>
    </w:p>
    <w:p w14:paraId="30D17CE7" w14:textId="4A26D0EE" w:rsidR="00117FC9" w:rsidRDefault="00B27E02" w:rsidP="00AB13A1">
      <w:pPr>
        <w:rPr>
          <w:lang w:val="en-US"/>
        </w:rPr>
      </w:pPr>
      <w:r>
        <w:rPr>
          <w:lang w:val="en-US"/>
        </w:rPr>
        <w:t xml:space="preserve">Structural parameters showed good agreement between the experiment and </w:t>
      </w:r>
      <w:proofErr w:type="spellStart"/>
      <w:r>
        <w:rPr>
          <w:lang w:val="en-US"/>
        </w:rPr>
        <w:t>hFE</w:t>
      </w:r>
      <w:proofErr w:type="spellEnd"/>
      <w:r>
        <w:rPr>
          <w:lang w:val="en-US"/>
        </w:rPr>
        <w:t xml:space="preserve"> both for stiffness (R</w:t>
      </w:r>
      <w:r>
        <w:rPr>
          <w:vertAlign w:val="superscript"/>
          <w:lang w:val="en-US"/>
        </w:rPr>
        <w:t>2</w:t>
      </w:r>
      <w:r>
        <w:rPr>
          <w:lang w:val="en-US"/>
        </w:rPr>
        <w:t>=0.89, Slope=0.96 with 95% CI [0.82, 1.11]) and ultimate force (R</w:t>
      </w:r>
      <w:r>
        <w:rPr>
          <w:vertAlign w:val="superscript"/>
          <w:lang w:val="en-US"/>
        </w:rPr>
        <w:t>2</w:t>
      </w:r>
      <w:r>
        <w:rPr>
          <w:lang w:val="en-US"/>
        </w:rPr>
        <w:t>=0.97, Slope=1.04 [0.95, 1.12]).</w:t>
      </w:r>
      <w:ins w:id="70" w:author="Simon, Mathieu (ARTORG)" w:date="2023-01-31T14:35:00Z">
        <w:r w:rsidR="000F055C">
          <w:rPr>
            <w:lang w:val="en-US"/>
          </w:rPr>
          <w:t xml:space="preserve"> </w:t>
        </w:r>
        <w:r w:rsidR="000F055C">
          <w:rPr>
            <w:lang w:val="en-US"/>
          </w:rPr>
          <w:t xml:space="preserve">The quantitative </w:t>
        </w:r>
        <w:r w:rsidR="000F055C">
          <w:rPr>
            <w:lang w:val="en-US"/>
          </w:rPr>
          <w:t>assessment show</w:t>
        </w:r>
      </w:ins>
      <w:ins w:id="71" w:author="Simon, Mathieu (ARTORG)" w:date="2023-01-31T14:36:00Z">
        <w:r w:rsidR="000F055C">
          <w:rPr>
            <w:lang w:val="en-US"/>
          </w:rPr>
          <w:t>ed</w:t>
        </w:r>
      </w:ins>
      <w:ins w:id="72" w:author="Simon, Mathieu (ARTORG)" w:date="2023-01-31T14:35:00Z">
        <w:r w:rsidR="000F055C">
          <w:rPr>
            <w:lang w:val="en-US"/>
          </w:rPr>
          <w:t xml:space="preserve"> an increase of mean Dice coefficient from 0.57 (rigid registration) to 0.62 (b-spline registration).</w:t>
        </w:r>
      </w:ins>
      <w:r>
        <w:rPr>
          <w:lang w:val="en-US"/>
        </w:rPr>
        <w:t xml:space="preserve"> </w:t>
      </w:r>
      <w:r w:rsidR="0059223D">
        <w:rPr>
          <w:lang w:val="en-US"/>
        </w:rPr>
        <w:t xml:space="preserve">The qualitative assessment allowed </w:t>
      </w:r>
      <w:r w:rsidR="00FB45A5">
        <w:rPr>
          <w:lang w:val="en-US"/>
        </w:rPr>
        <w:t xml:space="preserve">the classification of the </w:t>
      </w:r>
      <w:r w:rsidR="0059223D">
        <w:rPr>
          <w:lang w:val="en-US"/>
        </w:rPr>
        <w:t xml:space="preserve">samples into </w:t>
      </w:r>
      <w:ins w:id="73" w:author="Zysset, Philippe (ARTORG)" w:date="2023-01-23T18:27:00Z">
        <w:r w:rsidR="0057275B">
          <w:rPr>
            <w:lang w:val="en-US"/>
          </w:rPr>
          <w:t xml:space="preserve">3 </w:t>
        </w:r>
      </w:ins>
      <w:r w:rsidR="0059223D">
        <w:rPr>
          <w:lang w:val="en-US"/>
        </w:rPr>
        <w:t>categories</w:t>
      </w:r>
      <w:ins w:id="74" w:author="Simon, Mathieu (ARTORG)" w:date="2023-01-31T09:40:00Z">
        <w:r w:rsidR="00E9534B">
          <w:rPr>
            <w:lang w:val="en-US"/>
          </w:rPr>
          <w:t xml:space="preserve">: </w:t>
        </w:r>
      </w:ins>
      <w:ins w:id="75" w:author="Simon, Mathieu (ARTORG)" w:date="2023-01-31T09:41:00Z">
        <w:r w:rsidR="00E9534B">
          <w:rPr>
            <w:lang w:val="en-US"/>
          </w:rPr>
          <w:t xml:space="preserve">bad </w:t>
        </w:r>
      </w:ins>
      <w:ins w:id="76" w:author="Simon, Mathieu (ARTORG)" w:date="2023-01-31T09:42:00Z">
        <w:r w:rsidR="00E9534B">
          <w:rPr>
            <w:lang w:val="en-US"/>
          </w:rPr>
          <w:t>agreement (14 samples), semi (6), and good (5)</w:t>
        </w:r>
      </w:ins>
      <w:ins w:id="77" w:author="Simon, Mathieu (ARTORG)" w:date="2023-01-31T09:43:00Z">
        <w:r w:rsidR="00E9534B">
          <w:rPr>
            <w:lang w:val="en-US"/>
          </w:rPr>
          <w:t>.</w:t>
        </w:r>
      </w:ins>
      <w:ins w:id="78" w:author="Zysset, Philippe (ARTORG)" w:date="2023-01-23T18:27:00Z">
        <w:del w:id="79" w:author="Simon, Mathieu (ARTORG)" w:date="2023-01-31T09:40:00Z">
          <w:r w:rsidR="0057275B" w:rsidDel="00E9534B">
            <w:rPr>
              <w:lang w:val="en-US"/>
            </w:rPr>
            <w:delText xml:space="preserve"> (no, semi, </w:delText>
          </w:r>
          <w:commentRangeStart w:id="80"/>
          <w:r w:rsidR="0057275B" w:rsidDel="00E9534B">
            <w:rPr>
              <w:lang w:val="en-US"/>
            </w:rPr>
            <w:delText>full</w:delText>
          </w:r>
        </w:del>
      </w:ins>
      <w:commentRangeEnd w:id="80"/>
      <w:ins w:id="81" w:author="Zysset, Philippe (ARTORG)" w:date="2023-01-24T08:14:00Z">
        <w:del w:id="82" w:author="Simon, Mathieu (ARTORG)" w:date="2023-01-31T09:40:00Z">
          <w:r w:rsidR="003211A7" w:rsidDel="00E9534B">
            <w:rPr>
              <w:rStyle w:val="Marquedecommentaire"/>
            </w:rPr>
            <w:commentReference w:id="80"/>
          </w:r>
        </w:del>
      </w:ins>
      <w:ins w:id="83" w:author="Zysset, Philippe (ARTORG)" w:date="2023-01-23T18:27:00Z">
        <w:del w:id="84" w:author="Simon, Mathieu (ARTORG)" w:date="2023-01-31T09:40:00Z">
          <w:r w:rsidR="0057275B" w:rsidDel="00E9534B">
            <w:rPr>
              <w:lang w:val="en-US"/>
            </w:rPr>
            <w:delText>)</w:delText>
          </w:r>
        </w:del>
      </w:ins>
      <w:del w:id="85" w:author="Simon, Mathieu (ARTORG)" w:date="2023-01-31T09:40:00Z">
        <w:r w:rsidR="0059223D" w:rsidDel="00E9534B">
          <w:rPr>
            <w:lang w:val="en-US"/>
          </w:rPr>
          <w:delText>.</w:delText>
        </w:r>
      </w:del>
      <w:del w:id="86" w:author="Simon, Mathieu (ARTORG)" w:date="2023-01-31T14:35:00Z">
        <w:r w:rsidR="0059223D" w:rsidDel="000F055C">
          <w:rPr>
            <w:lang w:val="en-US"/>
          </w:rPr>
          <w:delText xml:space="preserve"> </w:delText>
        </w:r>
        <w:r w:rsidR="001C6895" w:rsidDel="000F055C">
          <w:rPr>
            <w:lang w:val="en-US"/>
          </w:rPr>
          <w:delText>The quantitative</w:delText>
        </w:r>
        <w:r w:rsidR="0059223D" w:rsidDel="000F055C">
          <w:rPr>
            <w:lang w:val="en-US"/>
          </w:rPr>
          <w:delText xml:space="preserve"> assessment </w:delText>
        </w:r>
      </w:del>
      <w:commentRangeStart w:id="87"/>
      <w:del w:id="88" w:author="Simon, Mathieu (ARTORG)" w:date="2023-01-31T14:34:00Z">
        <w:r w:rsidR="00312E8E" w:rsidDel="000F055C">
          <w:rPr>
            <w:lang w:val="en-US"/>
          </w:rPr>
          <w:delText>allowed</w:delText>
        </w:r>
        <w:commentRangeEnd w:id="87"/>
        <w:r w:rsidR="009D5985" w:rsidDel="000F055C">
          <w:rPr>
            <w:rStyle w:val="Marquedecommentaire"/>
          </w:rPr>
          <w:commentReference w:id="87"/>
        </w:r>
        <w:r w:rsidR="00312E8E" w:rsidDel="000F055C">
          <w:rPr>
            <w:lang w:val="en-US"/>
          </w:rPr>
          <w:delText xml:space="preserve"> </w:delText>
        </w:r>
        <w:r w:rsidR="00FB45A5" w:rsidDel="000F055C">
          <w:rPr>
            <w:lang w:val="en-US"/>
          </w:rPr>
          <w:delText>assessing</w:delText>
        </w:r>
        <w:r w:rsidR="00312E8E" w:rsidDel="000F055C">
          <w:rPr>
            <w:lang w:val="en-US"/>
          </w:rPr>
          <w:delText xml:space="preserve"> in which </w:delText>
        </w:r>
        <w:r w:rsidR="00FB45A5" w:rsidDel="000F055C">
          <w:rPr>
            <w:lang w:val="en-US"/>
          </w:rPr>
          <w:delText>case hFE and registration are better in agreement and when hFE is not able to catch local deformation</w:delText>
        </w:r>
      </w:del>
      <w:del w:id="89" w:author="Simon, Mathieu (ARTORG)" w:date="2023-01-31T14:35:00Z">
        <w:r w:rsidR="00FB45A5" w:rsidDel="000F055C">
          <w:rPr>
            <w:lang w:val="en-US"/>
          </w:rPr>
          <w:delText>.</w:delText>
        </w:r>
      </w:del>
    </w:p>
    <w:p w14:paraId="576AF40A" w14:textId="77777777" w:rsidR="00E55602" w:rsidRPr="00B27E02" w:rsidRDefault="00E55602" w:rsidP="00AB13A1">
      <w:pPr>
        <w:rPr>
          <w:lang w:val="en-US"/>
        </w:rPr>
      </w:pPr>
    </w:p>
    <w:p w14:paraId="7203D9F3" w14:textId="5CAF83A4" w:rsidR="00884F2E" w:rsidRDefault="0013102D" w:rsidP="00884F2E">
      <w:pPr>
        <w:tabs>
          <w:tab w:val="right" w:pos="4452"/>
        </w:tabs>
        <w:jc w:val="center"/>
        <w:rPr>
          <w:lang w:val="en-US"/>
        </w:rPr>
      </w:pPr>
      <w:r w:rsidRPr="00E87F11">
        <w:rPr>
          <w:noProof/>
        </w:rPr>
        <w:drawing>
          <wp:inline distT="0" distB="0" distL="0" distR="0" wp14:anchorId="578BA1B1" wp14:editId="2F6EE223">
            <wp:extent cx="1359528" cy="934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359528" cy="934676"/>
                    </a:xfrm>
                    <a:prstGeom prst="rect">
                      <a:avLst/>
                    </a:prstGeom>
                    <a:noFill/>
                    <a:ln>
                      <a:noFill/>
                    </a:ln>
                  </pic:spPr>
                </pic:pic>
              </a:graphicData>
            </a:graphic>
          </wp:inline>
        </w:drawing>
      </w:r>
      <w:r w:rsidR="00E55602">
        <w:rPr>
          <w:lang w:val="en-US"/>
        </w:rPr>
        <w:tab/>
      </w:r>
      <w:r w:rsidR="00E55602">
        <w:rPr>
          <w:noProof/>
          <w:lang w:val="en-US"/>
        </w:rPr>
        <w:drawing>
          <wp:inline distT="0" distB="0" distL="0" distR="0" wp14:anchorId="512D7892" wp14:editId="70E5AC64">
            <wp:extent cx="1361704" cy="936000"/>
            <wp:effectExtent l="0" t="0" r="0" b="0"/>
            <wp:docPr id="3" name="Image 3" descr="Une image contenant objet d’extérieur, 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objet d’extérieur, toi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1704" cy="936000"/>
                    </a:xfrm>
                    <a:prstGeom prst="rect">
                      <a:avLst/>
                    </a:prstGeom>
                  </pic:spPr>
                </pic:pic>
              </a:graphicData>
            </a:graphic>
          </wp:inline>
        </w:drawing>
      </w:r>
    </w:p>
    <w:p w14:paraId="5C757976" w14:textId="1CBB68C8" w:rsidR="00884F2E" w:rsidRPr="00884F2E" w:rsidRDefault="00884F2E" w:rsidP="00884F2E">
      <w:pPr>
        <w:tabs>
          <w:tab w:val="center" w:pos="1134"/>
          <w:tab w:val="center" w:pos="3402"/>
        </w:tabs>
        <w:rPr>
          <w:lang w:val="en-US"/>
        </w:rPr>
      </w:pPr>
      <w:r>
        <w:rPr>
          <w:lang w:val="en-US"/>
        </w:rPr>
        <w:tab/>
        <w:t>(a)</w:t>
      </w:r>
      <w:r>
        <w:rPr>
          <w:lang w:val="en-US"/>
        </w:rPr>
        <w:tab/>
      </w:r>
      <w:r w:rsidRPr="00884F2E">
        <w:rPr>
          <w:lang w:val="en-US"/>
        </w:rPr>
        <w:t>(b)</w:t>
      </w:r>
    </w:p>
    <w:p w14:paraId="147588DE" w14:textId="50C8AA59" w:rsidR="00E55602" w:rsidRDefault="00884F2E" w:rsidP="00E55602">
      <w:pPr>
        <w:tabs>
          <w:tab w:val="right" w:pos="4452"/>
        </w:tabs>
        <w:jc w:val="center"/>
        <w:rPr>
          <w:lang w:val="en-US"/>
        </w:rPr>
      </w:pPr>
      <w:r>
        <w:rPr>
          <w:noProof/>
          <w:lang w:val="en-US"/>
        </w:rPr>
        <w:drawing>
          <wp:inline distT="0" distB="0" distL="0" distR="0" wp14:anchorId="132B2BBB" wp14:editId="4F3EA498">
            <wp:extent cx="1360800" cy="821241"/>
            <wp:effectExtent l="0" t="0" r="0" b="0"/>
            <wp:docPr id="4" name="Image 4" descr="Une image contenant texte, jup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jupe, tissu&#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r>
        <w:rPr>
          <w:lang w:val="en-US"/>
        </w:rPr>
        <w:tab/>
      </w:r>
      <w:r>
        <w:rPr>
          <w:noProof/>
          <w:lang w:val="en-US"/>
        </w:rPr>
        <w:drawing>
          <wp:inline distT="0" distB="0" distL="0" distR="0" wp14:anchorId="16524C2B" wp14:editId="241448EB">
            <wp:extent cx="1360800" cy="821241"/>
            <wp:effectExtent l="0" t="0" r="0" b="0"/>
            <wp:docPr id="5" name="Image 5" descr="Une image contenant texte, j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jup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p>
    <w:p w14:paraId="3D3BF3F8" w14:textId="463F7240" w:rsidR="00C312AC" w:rsidRDefault="00C312AC" w:rsidP="00C312AC">
      <w:pPr>
        <w:tabs>
          <w:tab w:val="center" w:pos="1134"/>
          <w:tab w:val="center" w:pos="3402"/>
        </w:tabs>
        <w:rPr>
          <w:lang w:val="en-US"/>
        </w:rPr>
      </w:pPr>
      <w:r>
        <w:rPr>
          <w:lang w:val="en-US"/>
        </w:rPr>
        <w:tab/>
        <w:t>(c)</w:t>
      </w:r>
      <w:r>
        <w:rPr>
          <w:lang w:val="en-US"/>
        </w:rPr>
        <w:tab/>
      </w:r>
      <w:r w:rsidRPr="00884F2E">
        <w:rPr>
          <w:lang w:val="en-US"/>
        </w:rPr>
        <w:t>(</w:t>
      </w:r>
      <w:r>
        <w:rPr>
          <w:lang w:val="en-US"/>
        </w:rPr>
        <w:t>d</w:t>
      </w:r>
      <w:r w:rsidRPr="00884F2E">
        <w:rPr>
          <w:lang w:val="en-US"/>
        </w:rPr>
        <w:t>)</w:t>
      </w:r>
    </w:p>
    <w:p w14:paraId="05441BBE" w14:textId="0437C995" w:rsidR="00896679" w:rsidRDefault="000E251A" w:rsidP="00896679">
      <w:pPr>
        <w:pStyle w:val="Captions"/>
        <w:rPr>
          <w:lang w:val="en-US"/>
        </w:rPr>
      </w:pPr>
      <w:r w:rsidRPr="00C03FC1">
        <w:rPr>
          <w:lang w:val="en-US"/>
        </w:rPr>
        <w:t xml:space="preserve">Figure 1: </w:t>
      </w:r>
      <w:r w:rsidR="00C312AC">
        <w:rPr>
          <w:lang w:val="en-US"/>
        </w:rPr>
        <w:t xml:space="preserve">Example of sample presenting semi-agreement between registration and </w:t>
      </w:r>
      <w:proofErr w:type="spellStart"/>
      <w:r w:rsidR="00C312AC">
        <w:rPr>
          <w:lang w:val="en-US"/>
        </w:rPr>
        <w:t>hFE</w:t>
      </w:r>
      <w:proofErr w:type="spellEnd"/>
      <w:r w:rsidR="00513363">
        <w:rPr>
          <w:lang w:val="en-US"/>
        </w:rPr>
        <w:t>.</w:t>
      </w:r>
      <w:r w:rsidR="00C312AC">
        <w:rPr>
          <w:lang w:val="en-US"/>
        </w:rPr>
        <w:t xml:space="preserve"> (a) Rigid registration with red: initial sample, cyan: failed sample, and white: superimposition of both. (b) b-spline registration with </w:t>
      </w:r>
      <w:r w:rsidR="001C6895">
        <w:rPr>
          <w:lang w:val="en-US"/>
        </w:rPr>
        <w:t xml:space="preserve">the </w:t>
      </w:r>
      <w:r w:rsidR="00C312AC">
        <w:rPr>
          <w:lang w:val="en-US"/>
        </w:rPr>
        <w:t xml:space="preserve">same color code. (c) </w:t>
      </w:r>
      <w:del w:id="90" w:author="Zysset, Philippe (ARTORG)" w:date="2023-01-23T18:28:00Z">
        <w:r w:rsidR="00C312AC" w:rsidDel="0057275B">
          <w:rPr>
            <w:lang w:val="en-US"/>
          </w:rPr>
          <w:delText>spherical compression</w:delText>
        </w:r>
      </w:del>
      <w:proofErr w:type="spellStart"/>
      <w:ins w:id="91" w:author="Zysset, Philippe (ARTORG)" w:date="2023-01-23T18:28:00Z">
        <w:r w:rsidR="0057275B">
          <w:rPr>
            <w:lang w:val="en-US"/>
          </w:rPr>
          <w:t>detF</w:t>
        </w:r>
      </w:ins>
      <w:proofErr w:type="spellEnd"/>
      <w:r w:rsidR="00C312AC">
        <w:rPr>
          <w:lang w:val="en-US"/>
        </w:rPr>
        <w:t xml:space="preserve"> resulting from registration. (d) </w:t>
      </w:r>
      <w:del w:id="92" w:author="Zysset, Philippe (ARTORG)" w:date="2023-01-23T18:28:00Z">
        <w:r w:rsidR="00C312AC" w:rsidDel="0057275B">
          <w:rPr>
            <w:lang w:val="en-US"/>
          </w:rPr>
          <w:delText>spherical compression</w:delText>
        </w:r>
      </w:del>
      <w:proofErr w:type="spellStart"/>
      <w:ins w:id="93" w:author="Zysset, Philippe (ARTORG)" w:date="2023-01-23T18:28:00Z">
        <w:r w:rsidR="0057275B">
          <w:rPr>
            <w:lang w:val="en-US"/>
          </w:rPr>
          <w:t>detF</w:t>
        </w:r>
      </w:ins>
      <w:proofErr w:type="spellEnd"/>
      <w:r w:rsidR="00C312AC">
        <w:rPr>
          <w:lang w:val="en-US"/>
        </w:rPr>
        <w:t xml:space="preserve"> resulting </w:t>
      </w:r>
      <w:r w:rsidR="001C6895">
        <w:rPr>
          <w:lang w:val="en-US"/>
        </w:rPr>
        <w:t>from</w:t>
      </w:r>
      <w:r w:rsidR="00C312AC">
        <w:rPr>
          <w:lang w:val="en-US"/>
        </w:rPr>
        <w:t xml:space="preserve"> </w:t>
      </w:r>
      <w:proofErr w:type="spellStart"/>
      <w:r w:rsidR="00C312AC">
        <w:rPr>
          <w:lang w:val="en-US"/>
        </w:rPr>
        <w:t>hFE</w:t>
      </w:r>
      <w:proofErr w:type="spellEnd"/>
      <w:r w:rsidR="00C312AC">
        <w:rPr>
          <w:lang w:val="en-US"/>
        </w:rPr>
        <w:t>.</w:t>
      </w:r>
    </w:p>
    <w:p w14:paraId="20E8FDE6" w14:textId="77777777" w:rsidR="000F277E" w:rsidRDefault="000F277E" w:rsidP="00896679">
      <w:pPr>
        <w:pStyle w:val="Captions"/>
        <w:rPr>
          <w:lang w:val="en-US"/>
        </w:rPr>
      </w:pPr>
    </w:p>
    <w:p w14:paraId="208BE80F" w14:textId="5415575B" w:rsidR="009F1AFB" w:rsidRPr="00C03FC1" w:rsidRDefault="001A172C" w:rsidP="009F1AFB">
      <w:pPr>
        <w:pStyle w:val="Heading"/>
        <w:rPr>
          <w:lang w:val="en-US"/>
        </w:rPr>
      </w:pPr>
      <w:r>
        <w:rPr>
          <w:lang w:val="en-US"/>
        </w:rPr>
        <w:t>Discussion</w:t>
      </w:r>
    </w:p>
    <w:p w14:paraId="2CF702E4" w14:textId="1700E2AA" w:rsidR="009F1AFB" w:rsidRPr="00C03FC1" w:rsidRDefault="007C0C60" w:rsidP="00513363">
      <w:pPr>
        <w:pStyle w:val="Equation"/>
      </w:pPr>
      <w:r>
        <w:t xml:space="preserve">The good correlations between </w:t>
      </w:r>
      <w:proofErr w:type="spellStart"/>
      <w:r>
        <w:t>hFE</w:t>
      </w:r>
      <w:proofErr w:type="spellEnd"/>
      <w:r>
        <w:t xml:space="preserve"> and experiment </w:t>
      </w:r>
      <w:r w:rsidR="00E93B08">
        <w:t xml:space="preserve">for structural parameters </w:t>
      </w:r>
      <w:r>
        <w:t xml:space="preserve">are </w:t>
      </w:r>
      <w:proofErr w:type="gramStart"/>
      <w:r>
        <w:t xml:space="preserve">similar </w:t>
      </w:r>
      <w:r w:rsidR="00E93B08">
        <w:t>to</w:t>
      </w:r>
      <w:proofErr w:type="gramEnd"/>
      <w:r w:rsidR="00E93B08">
        <w:t xml:space="preserve"> </w:t>
      </w:r>
      <w:r>
        <w:t>other studies [</w:t>
      </w:r>
      <w:del w:id="94" w:author="Simon, Mathieu (ARTORG)" w:date="2023-01-31T09:52:00Z">
        <w:r w:rsidDel="006A47C9">
          <w:delText>4</w:delText>
        </w:r>
      </w:del>
      <w:ins w:id="95" w:author="Simon, Mathieu (ARTORG)" w:date="2023-01-31T09:52:00Z">
        <w:r w:rsidR="006A47C9">
          <w:t>1</w:t>
        </w:r>
      </w:ins>
      <w:r>
        <w:t>]</w:t>
      </w:r>
      <w:ins w:id="96" w:author="Simon, Mathieu (ARTORG)" w:date="2023-01-31T14:40:00Z">
        <w:r w:rsidR="000F055C">
          <w:t xml:space="preserve"> but qualitative assessment </w:t>
        </w:r>
      </w:ins>
      <w:ins w:id="97" w:author="Simon, Mathieu (ARTORG)" w:date="2023-01-31T14:41:00Z">
        <w:r w:rsidR="000F055C">
          <w:t xml:space="preserve">presents low agreement rate between </w:t>
        </w:r>
        <w:proofErr w:type="spellStart"/>
        <w:r w:rsidR="000F055C">
          <w:t>hFE</w:t>
        </w:r>
        <w:proofErr w:type="spellEnd"/>
        <w:r w:rsidR="000F055C">
          <w:t xml:space="preserve"> and registration. </w:t>
        </w:r>
      </w:ins>
      <w:del w:id="98" w:author="Simon, Mathieu (ARTORG)" w:date="2023-01-31T14:40:00Z">
        <w:r w:rsidDel="000F055C">
          <w:delText>.</w:delText>
        </w:r>
        <w:r w:rsidR="00E93B08" w:rsidDel="000F055C">
          <w:delText xml:space="preserve"> </w:delText>
        </w:r>
      </w:del>
      <w:r w:rsidR="00E93B08">
        <w:t xml:space="preserve">This means that the current </w:t>
      </w:r>
      <w:proofErr w:type="spellStart"/>
      <w:r w:rsidR="00E93B08">
        <w:t>hFE</w:t>
      </w:r>
      <w:proofErr w:type="spellEnd"/>
      <w:r w:rsidR="00E93B08">
        <w:t xml:space="preserve"> scheme </w:t>
      </w:r>
      <w:proofErr w:type="gramStart"/>
      <w:r w:rsidR="00E93B08">
        <w:t>is able to</w:t>
      </w:r>
      <w:proofErr w:type="gramEnd"/>
      <w:r w:rsidR="00E93B08">
        <w:t xml:space="preserve"> catch the main </w:t>
      </w:r>
      <w:r w:rsidR="004A25B5">
        <w:t>response</w:t>
      </w:r>
      <w:r w:rsidR="00E93B08">
        <w:t xml:space="preserve"> of the system</w:t>
      </w:r>
      <w:del w:id="99" w:author="Simon, Mathieu (ARTORG)" w:date="2023-01-31T14:38:00Z">
        <w:r w:rsidR="00E93B08" w:rsidDel="000F055C">
          <w:delText xml:space="preserve">. </w:delText>
        </w:r>
      </w:del>
      <w:ins w:id="100" w:author="Simon, Mathieu (ARTORG)" w:date="2023-01-31T14:37:00Z">
        <w:r w:rsidR="000F055C">
          <w:t xml:space="preserve">. </w:t>
        </w:r>
      </w:ins>
      <w:r w:rsidR="00E93B08">
        <w:t>Ho</w:t>
      </w:r>
      <w:r w:rsidR="004A25B5">
        <w:t>w</w:t>
      </w:r>
      <w:r w:rsidR="00E93B08">
        <w:t xml:space="preserve">ever, </w:t>
      </w:r>
      <w:r w:rsidR="004A25B5">
        <w:t xml:space="preserve">due to </w:t>
      </w:r>
      <w:proofErr w:type="spellStart"/>
      <w:r w:rsidR="008641BF">
        <w:t>hFE</w:t>
      </w:r>
      <w:proofErr w:type="spellEnd"/>
      <w:r w:rsidR="008641BF">
        <w:t xml:space="preserve"> assumptions</w:t>
      </w:r>
      <w:del w:id="101" w:author="Simon, Mathieu (ARTORG)" w:date="2023-01-31T14:43:00Z">
        <w:r w:rsidR="004A25B5" w:rsidDel="007320C4">
          <w:delText>,</w:delText>
        </w:r>
      </w:del>
      <w:ins w:id="102" w:author="Simon, Mathieu (ARTORG)" w:date="2023-01-31T14:42:00Z">
        <w:r w:rsidR="000F055C">
          <w:t xml:space="preserve"> and experimental bou</w:t>
        </w:r>
      </w:ins>
      <w:ins w:id="103" w:author="Simon, Mathieu (ARTORG)" w:date="2023-01-31T14:43:00Z">
        <w:r w:rsidR="000F055C">
          <w:t>ndary conditions</w:t>
        </w:r>
        <w:r w:rsidR="007320C4">
          <w:t>,</w:t>
        </w:r>
      </w:ins>
      <w:r w:rsidR="004A25B5">
        <w:t xml:space="preserve"> </w:t>
      </w:r>
      <w:r w:rsidR="001C6895">
        <w:t xml:space="preserve">the </w:t>
      </w:r>
      <w:r w:rsidR="008641BF">
        <w:t xml:space="preserve">simulation </w:t>
      </w:r>
      <w:del w:id="104" w:author="Simon, Mathieu (ARTORG)" w:date="2023-01-31T09:53:00Z">
        <w:r w:rsidR="008641BF" w:rsidDel="006A47C9">
          <w:delText xml:space="preserve">result highly depends on bone volume fraction and </w:delText>
        </w:r>
      </w:del>
      <w:r w:rsidR="004A25B5">
        <w:t>is not able to catch small discontinuities</w:t>
      </w:r>
      <w:ins w:id="105" w:author="Simon, Mathieu (ARTORG)" w:date="2023-01-31T09:55:00Z">
        <w:r w:rsidR="006A47C9">
          <w:t>,</w:t>
        </w:r>
      </w:ins>
      <w:ins w:id="106" w:author="Simon, Mathieu (ARTORG)" w:date="2023-01-31T14:43:00Z">
        <w:r w:rsidR="007320C4">
          <w:t xml:space="preserve"> </w:t>
        </w:r>
      </w:ins>
      <w:del w:id="107" w:author="Simon, Mathieu (ARTORG)" w:date="2023-01-31T09:54:00Z">
        <w:r w:rsidR="004A25B5" w:rsidDel="006A47C9">
          <w:delText xml:space="preserve"> in the cortex or the trabecular bone </w:delText>
        </w:r>
      </w:del>
      <w:r w:rsidR="004A25B5">
        <w:t xml:space="preserve">which could </w:t>
      </w:r>
      <w:del w:id="108" w:author="Simon, Mathieu (ARTORG)" w:date="2023-01-31T09:55:00Z">
        <w:r w:rsidR="004A25B5" w:rsidDel="006A47C9">
          <w:delText xml:space="preserve">lead </w:delText>
        </w:r>
      </w:del>
      <w:ins w:id="109" w:author="Simon, Mathieu (ARTORG)" w:date="2023-01-31T09:55:00Z">
        <w:r w:rsidR="006A47C9">
          <w:t>trigger</w:t>
        </w:r>
      </w:ins>
      <w:ins w:id="110" w:author="Simon, Mathieu (ARTORG)" w:date="2023-01-31T09:56:00Z">
        <w:r w:rsidR="006A47C9">
          <w:t xml:space="preserve"> local buckling and</w:t>
        </w:r>
      </w:ins>
      <w:del w:id="111" w:author="Simon, Mathieu (ARTORG)" w:date="2023-01-31T09:56:00Z">
        <w:r w:rsidR="004A25B5" w:rsidDel="006A47C9">
          <w:delText>to</w:delText>
        </w:r>
      </w:del>
      <w:r w:rsidR="004A25B5">
        <w:t xml:space="preserve"> strain </w:t>
      </w:r>
      <w:commentRangeStart w:id="112"/>
      <w:r w:rsidR="004A25B5">
        <w:t>localization</w:t>
      </w:r>
      <w:commentRangeEnd w:id="112"/>
      <w:r w:rsidR="003211A7">
        <w:rPr>
          <w:rStyle w:val="Marquedecommentaire"/>
          <w:lang w:val="en-GB"/>
        </w:rPr>
        <w:commentReference w:id="112"/>
      </w:r>
      <w:r w:rsidR="004A25B5">
        <w:t>.</w:t>
      </w:r>
    </w:p>
    <w:p w14:paraId="1B36BEF8" w14:textId="77777777" w:rsidR="009F1AFB" w:rsidRPr="00C03FC1" w:rsidRDefault="009F1AFB" w:rsidP="00AB13A1">
      <w:pPr>
        <w:rPr>
          <w:lang w:val="en-US"/>
        </w:rPr>
      </w:pPr>
    </w:p>
    <w:p w14:paraId="1E48F747" w14:textId="77777777" w:rsidR="00AB13A1" w:rsidRPr="00C03FC1" w:rsidRDefault="00AB13A1" w:rsidP="00AB13A1">
      <w:pPr>
        <w:pStyle w:val="Heading"/>
        <w:rPr>
          <w:lang w:val="en-US"/>
        </w:rPr>
      </w:pPr>
      <w:r w:rsidRPr="00C03FC1">
        <w:rPr>
          <w:lang w:val="en-US"/>
        </w:rPr>
        <w:t>References</w:t>
      </w:r>
    </w:p>
    <w:p w14:paraId="6E50BF38" w14:textId="44681A67" w:rsidR="00F8630A" w:rsidDel="00E9534B" w:rsidRDefault="00F8630A" w:rsidP="000F6163">
      <w:pPr>
        <w:pStyle w:val="References"/>
        <w:rPr>
          <w:del w:id="113" w:author="Simon, Mathieu (ARTORG)" w:date="2023-01-31T09:44:00Z"/>
        </w:rPr>
      </w:pPr>
      <w:del w:id="114" w:author="Simon, Mathieu (ARTORG)" w:date="2023-01-31T09:44:00Z">
        <w:r w:rsidRPr="00F8630A" w:rsidDel="00E9534B">
          <w:rPr>
            <w:lang w:eastAsia="fr-CH"/>
          </w:rPr>
          <w:delText>Sözen</w:delText>
        </w:r>
        <w:r w:rsidDel="00E9534B">
          <w:rPr>
            <w:lang w:eastAsia="fr-CH"/>
          </w:rPr>
          <w:delText xml:space="preserve"> et al,</w:delText>
        </w:r>
        <w:r w:rsidRPr="00F8630A" w:rsidDel="00E9534B">
          <w:rPr>
            <w:lang w:eastAsia="fr-CH"/>
          </w:rPr>
          <w:delText xml:space="preserve"> European Journal of Rheumatology, </w:delText>
        </w:r>
        <w:r w:rsidRPr="00854E8E" w:rsidDel="00E9534B">
          <w:delText>4:</w:delText>
        </w:r>
        <w:r w:rsidDel="00E9534B">
          <w:delText>46-56</w:delText>
        </w:r>
        <w:r w:rsidRPr="00854E8E" w:rsidDel="00E9534B">
          <w:delText>, 201</w:delText>
        </w:r>
        <w:r w:rsidDel="00E9534B">
          <w:delText>7</w:delText>
        </w:r>
        <w:r w:rsidRPr="00854E8E" w:rsidDel="00E9534B">
          <w:delText>.</w:delText>
        </w:r>
      </w:del>
    </w:p>
    <w:p w14:paraId="336FD3FC" w14:textId="2C78C1E9" w:rsidR="00615D98" w:rsidRPr="00615D98" w:rsidDel="00E9534B" w:rsidRDefault="00615D98" w:rsidP="00615D98">
      <w:pPr>
        <w:pStyle w:val="References"/>
        <w:rPr>
          <w:del w:id="115" w:author="Simon, Mathieu (ARTORG)" w:date="2023-01-31T09:44:00Z"/>
          <w:lang w:eastAsia="fr-CH"/>
        </w:rPr>
      </w:pPr>
      <w:del w:id="116" w:author="Simon, Mathieu (ARTORG)" w:date="2023-01-31T09:44:00Z">
        <w:r w:rsidRPr="00615D98" w:rsidDel="00E9534B">
          <w:rPr>
            <w:lang w:val="de-CH" w:eastAsia="fr-CH"/>
          </w:rPr>
          <w:delText>Johnell</w:delText>
        </w:r>
        <w:r w:rsidDel="00E9534B">
          <w:rPr>
            <w:lang w:val="de-CH" w:eastAsia="fr-CH"/>
          </w:rPr>
          <w:delText xml:space="preserve"> et al,</w:delText>
        </w:r>
        <w:r w:rsidRPr="00615D98" w:rsidDel="00E9534B">
          <w:rPr>
            <w:lang w:eastAsia="fr-CH"/>
          </w:rPr>
          <w:delText xml:space="preserve"> Osteoporos Int, 17</w:delText>
        </w:r>
        <w:r w:rsidDel="00E9534B">
          <w:rPr>
            <w:lang w:eastAsia="fr-CH"/>
          </w:rPr>
          <w:delText>:</w:delText>
        </w:r>
        <w:r w:rsidRPr="00615D98" w:rsidDel="00E9534B">
          <w:rPr>
            <w:lang w:eastAsia="fr-CH"/>
          </w:rPr>
          <w:delText>1726–1733</w:delText>
        </w:r>
        <w:r w:rsidDel="00E9534B">
          <w:rPr>
            <w:lang w:eastAsia="fr-CH"/>
          </w:rPr>
          <w:delText>, 2006</w:delText>
        </w:r>
      </w:del>
    </w:p>
    <w:p w14:paraId="419AB562" w14:textId="353D3319" w:rsidR="00615D98" w:rsidDel="00E9534B" w:rsidRDefault="00615D98" w:rsidP="00615D98">
      <w:pPr>
        <w:pStyle w:val="References"/>
        <w:rPr>
          <w:del w:id="117" w:author="Simon, Mathieu (ARTORG)" w:date="2023-01-31T09:44:00Z"/>
        </w:rPr>
      </w:pPr>
      <w:del w:id="118" w:author="Simon, Mathieu (ARTORG)" w:date="2023-01-31T09:44:00Z">
        <w:r w:rsidRPr="00615D98" w:rsidDel="00E9534B">
          <w:rPr>
            <w:lang w:eastAsia="fr-CH"/>
          </w:rPr>
          <w:delText>Johnston</w:delText>
        </w:r>
        <w:r w:rsidDel="00E9534B">
          <w:rPr>
            <w:lang w:eastAsia="fr-CH"/>
          </w:rPr>
          <w:delText xml:space="preserve"> et al,</w:delText>
        </w:r>
        <w:r w:rsidRPr="00615D98" w:rsidDel="00E9534B">
          <w:rPr>
            <w:lang w:eastAsia="fr-CH"/>
          </w:rPr>
          <w:delText xml:space="preserve"> Medical Clinics of North America, 104</w:delText>
        </w:r>
        <w:r w:rsidDel="00E9534B">
          <w:rPr>
            <w:lang w:eastAsia="fr-CH"/>
          </w:rPr>
          <w:delText>:</w:delText>
        </w:r>
        <w:r w:rsidRPr="00615D98" w:rsidDel="00E9534B">
          <w:rPr>
            <w:lang w:eastAsia="fr-CH"/>
          </w:rPr>
          <w:delText>873–884</w:delText>
        </w:r>
        <w:r w:rsidDel="00E9534B">
          <w:rPr>
            <w:lang w:eastAsia="fr-CH"/>
          </w:rPr>
          <w:delText>, 2020</w:delText>
        </w:r>
      </w:del>
    </w:p>
    <w:p w14:paraId="268A93A4" w14:textId="3D8C8AD8" w:rsidR="00E9534B" w:rsidRDefault="000D5D3A" w:rsidP="00E9534B">
      <w:pPr>
        <w:pStyle w:val="References"/>
        <w:rPr>
          <w:ins w:id="119" w:author="Simon, Mathieu (ARTORG)" w:date="2023-01-31T09:48:00Z"/>
          <w:lang w:eastAsia="fr-CH"/>
        </w:rPr>
      </w:pPr>
      <w:r w:rsidRPr="000D5D3A">
        <w:rPr>
          <w:lang w:val="en-GB" w:eastAsia="fr-CH"/>
        </w:rPr>
        <w:t>Schenk</w:t>
      </w:r>
      <w:r>
        <w:rPr>
          <w:lang w:val="en-GB" w:eastAsia="fr-CH"/>
        </w:rPr>
        <w:t xml:space="preserve"> </w:t>
      </w:r>
      <w:r w:rsidRPr="000D5D3A">
        <w:rPr>
          <w:lang w:val="en-GB" w:eastAsia="fr-CH"/>
        </w:rPr>
        <w:t>et</w:t>
      </w:r>
      <w:r>
        <w:rPr>
          <w:lang w:val="en-GB" w:eastAsia="fr-CH"/>
        </w:rPr>
        <w:t xml:space="preserve"> </w:t>
      </w:r>
      <w:r w:rsidRPr="000D5D3A">
        <w:rPr>
          <w:lang w:val="en-GB" w:eastAsia="fr-CH"/>
        </w:rPr>
        <w:t>a</w:t>
      </w:r>
      <w:r>
        <w:rPr>
          <w:lang w:val="en-GB" w:eastAsia="fr-CH"/>
        </w:rPr>
        <w:t>l,</w:t>
      </w:r>
      <w:r w:rsidRPr="000D5D3A">
        <w:rPr>
          <w:lang w:eastAsia="fr-CH"/>
        </w:rPr>
        <w:t xml:space="preserve"> Journal of the Mechanical Behavior of Biomedical Materials, 131</w:t>
      </w:r>
      <w:r>
        <w:rPr>
          <w:lang w:eastAsia="fr-CH"/>
        </w:rPr>
        <w:t>, 2022</w:t>
      </w:r>
    </w:p>
    <w:p w14:paraId="53B755BC" w14:textId="6BBF6394" w:rsidR="00E9534B" w:rsidRPr="00854E8E" w:rsidRDefault="00E9534B" w:rsidP="00E9534B">
      <w:pPr>
        <w:pStyle w:val="References"/>
        <w:rPr>
          <w:lang w:eastAsia="fr-CH"/>
        </w:rPr>
      </w:pPr>
      <w:proofErr w:type="spellStart"/>
      <w:ins w:id="120" w:author="Simon, Mathieu (ARTORG)" w:date="2023-01-31T09:48:00Z">
        <w:r>
          <w:rPr>
            <w:lang w:eastAsia="fr-CH"/>
          </w:rPr>
          <w:t>Varga</w:t>
        </w:r>
        <w:proofErr w:type="spellEnd"/>
        <w:r>
          <w:rPr>
            <w:lang w:eastAsia="fr-CH"/>
          </w:rPr>
          <w:t xml:space="preserve"> et al, Journal of Biomechanics, </w:t>
        </w:r>
      </w:ins>
      <w:ins w:id="121" w:author="Simon, Mathieu (ARTORG)" w:date="2023-01-31T09:49:00Z">
        <w:r>
          <w:rPr>
            <w:lang w:eastAsia="fr-CH"/>
          </w:rPr>
          <w:t>42, 2009</w:t>
        </w:r>
      </w:ins>
    </w:p>
    <w:p w14:paraId="67E318F0" w14:textId="77777777" w:rsidR="00B9749E" w:rsidRPr="00F1211D" w:rsidRDefault="00B9749E" w:rsidP="00854E8E">
      <w:pPr>
        <w:pStyle w:val="References"/>
        <w:numPr>
          <w:ilvl w:val="0"/>
          <w:numId w:val="0"/>
        </w:numPr>
        <w:rPr>
          <w:lang w:val="nl-NL"/>
        </w:rPr>
      </w:pPr>
    </w:p>
    <w:p w14:paraId="0E409791" w14:textId="77777777" w:rsidR="00B9749E" w:rsidRPr="00C03FC1" w:rsidRDefault="00B9749E" w:rsidP="00B9749E">
      <w:pPr>
        <w:pStyle w:val="Heading"/>
        <w:rPr>
          <w:lang w:val="en-US"/>
        </w:rPr>
      </w:pPr>
      <w:r>
        <w:rPr>
          <w:lang w:val="en-US"/>
        </w:rPr>
        <w:t>Acknowledgements</w:t>
      </w:r>
    </w:p>
    <w:p w14:paraId="60511CC7" w14:textId="7CFAF4D3" w:rsidR="0012604E" w:rsidDel="000F055C" w:rsidRDefault="009D5985" w:rsidP="0012604E">
      <w:pPr>
        <w:pStyle w:val="Acknowledgements"/>
        <w:spacing w:after="120"/>
        <w:rPr>
          <w:del w:id="122" w:author="Simon, Mathieu (ARTORG)" w:date="2023-01-31T14:42:00Z"/>
        </w:rPr>
      </w:pPr>
      <w:moveToRangeStart w:id="123" w:author="Zysset, Philippe (ARTORG)" w:date="2023-01-23T18:29:00Z" w:name="move125390987"/>
      <w:moveTo w:id="124" w:author="Zysset, Philippe (ARTORG)" w:date="2023-01-23T18:29:00Z">
        <w:r w:rsidRPr="0012604E">
          <w:t xml:space="preserve">This work was internally funded by the ARTORG </w:t>
        </w:r>
        <w:commentRangeStart w:id="125"/>
        <w:proofErr w:type="spellStart"/>
        <w:r w:rsidRPr="0012604E">
          <w:t>Center</w:t>
        </w:r>
      </w:moveTo>
      <w:commentRangeEnd w:id="125"/>
      <w:proofErr w:type="spellEnd"/>
      <w:r w:rsidR="007D7A8D">
        <w:rPr>
          <w:rStyle w:val="Marquedecommentaire"/>
        </w:rPr>
        <w:commentReference w:id="125"/>
      </w:r>
      <w:moveTo w:id="126" w:author="Zysset, Philippe (ARTORG)" w:date="2023-01-23T18:29:00Z">
        <w:r w:rsidRPr="00854E8E">
          <w:t>.</w:t>
        </w:r>
      </w:moveTo>
      <w:moveToRangeEnd w:id="123"/>
      <w:ins w:id="127" w:author="Zysset, Philippe (ARTORG)" w:date="2023-01-23T18:29:00Z">
        <w:r>
          <w:t xml:space="preserve"> </w:t>
        </w:r>
      </w:ins>
      <w:r w:rsidR="0012604E">
        <w:t xml:space="preserve">We thank Prof. M. </w:t>
      </w:r>
      <w:proofErr w:type="spellStart"/>
      <w:r w:rsidR="0012604E">
        <w:t>Pretterklieber</w:t>
      </w:r>
      <w:proofErr w:type="spellEnd"/>
      <w:r w:rsidR="0012604E">
        <w:t xml:space="preserve"> for providing the 25 tibiae and </w:t>
      </w:r>
      <w:proofErr w:type="spellStart"/>
      <w:r w:rsidR="0012604E">
        <w:t>Dr.</w:t>
      </w:r>
      <w:proofErr w:type="spellEnd"/>
      <w:r w:rsidR="0012604E">
        <w:t xml:space="preserve"> P. </w:t>
      </w:r>
      <w:proofErr w:type="spellStart"/>
      <w:r w:rsidR="0012604E">
        <w:t>Varga</w:t>
      </w:r>
      <w:proofErr w:type="spellEnd"/>
      <w:r w:rsidR="0012604E">
        <w:t xml:space="preserve"> and his team for contributing to the biomechanical tests performed at the AO foundation in Davos.</w:t>
      </w:r>
    </w:p>
    <w:p w14:paraId="1C3F8D29" w14:textId="26085334" w:rsidR="00B9749E" w:rsidRPr="00854E8E" w:rsidRDefault="0012604E" w:rsidP="000F055C">
      <w:pPr>
        <w:pStyle w:val="Acknowledgements"/>
        <w:spacing w:after="120"/>
        <w:pPrChange w:id="128" w:author="Simon, Mathieu (ARTORG)" w:date="2023-01-31T14:42:00Z">
          <w:pPr>
            <w:pStyle w:val="Acknowledgements"/>
          </w:pPr>
        </w:pPrChange>
      </w:pPr>
      <w:moveFromRangeStart w:id="129" w:author="Zysset, Philippe (ARTORG)" w:date="2023-01-23T18:29:00Z" w:name="move125390987"/>
      <w:moveFrom w:id="130" w:author="Zysset, Philippe (ARTORG)" w:date="2023-01-23T18:29:00Z">
        <w:r w:rsidRPr="0012604E" w:rsidDel="009D5985">
          <w:t>This work was internally funded by the ARTORG Center</w:t>
        </w:r>
        <w:r w:rsidR="00B9749E" w:rsidRPr="00854E8E" w:rsidDel="009D5985">
          <w:t>.</w:t>
        </w:r>
      </w:moveFrom>
      <w:moveFromRangeEnd w:id="129"/>
    </w:p>
    <w:sectPr w:rsidR="00B9749E" w:rsidRPr="00854E8E" w:rsidSect="00EA7BE4">
      <w:type w:val="continuous"/>
      <w:pgSz w:w="11907" w:h="16840" w:code="9"/>
      <w:pgMar w:top="1134" w:right="1134" w:bottom="1134" w:left="1134" w:header="709" w:footer="595"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Zysset, Philippe (ARTORG)" w:date="2023-01-24T08:10:00Z" w:initials="ZP(">
    <w:p w14:paraId="35B4FF0F" w14:textId="77777777" w:rsidR="003211A7" w:rsidRDefault="003211A7" w:rsidP="009A6DF7">
      <w:pPr>
        <w:jc w:val="left"/>
      </w:pPr>
      <w:r>
        <w:rPr>
          <w:rStyle w:val="Marquedecommentaire"/>
        </w:rPr>
        <w:annotationRef/>
      </w:r>
      <w:r>
        <w:rPr>
          <w:szCs w:val="20"/>
        </w:rPr>
        <w:t>Cite Varga et al. J Biomech 2009</w:t>
      </w:r>
    </w:p>
  </w:comment>
  <w:comment w:id="80" w:author="Zysset, Philippe (ARTORG)" w:date="2023-01-24T08:14:00Z" w:initials="ZP(">
    <w:p w14:paraId="4F75426C" w14:textId="77777777" w:rsidR="003211A7" w:rsidRDefault="003211A7" w:rsidP="00876EC8">
      <w:pPr>
        <w:jc w:val="left"/>
      </w:pPr>
      <w:r>
        <w:rPr>
          <w:rStyle w:val="Marquedecommentaire"/>
        </w:rPr>
        <w:annotationRef/>
      </w:r>
      <w:r>
        <w:rPr>
          <w:szCs w:val="20"/>
        </w:rPr>
        <w:t>what are the respective percentages?</w:t>
      </w:r>
    </w:p>
  </w:comment>
  <w:comment w:id="87" w:author="Zysset, Philippe (ARTORG)" w:date="2023-01-23T18:32:00Z" w:initials="ZP(">
    <w:p w14:paraId="4369A6CA" w14:textId="5DB01CC6" w:rsidR="009D5985" w:rsidRDefault="009D5985" w:rsidP="00FD6841">
      <w:pPr>
        <w:jc w:val="left"/>
      </w:pPr>
      <w:r>
        <w:rPr>
          <w:rStyle w:val="Marquedecommentaire"/>
        </w:rPr>
        <w:annotationRef/>
      </w:r>
      <w:r>
        <w:rPr>
          <w:szCs w:val="20"/>
        </w:rPr>
        <w:t>Should be some quantitative indicator like a correlation</w:t>
      </w:r>
    </w:p>
  </w:comment>
  <w:comment w:id="112" w:author="Zysset, Philippe (ARTORG)" w:date="2023-01-24T08:13:00Z" w:initials="ZP(">
    <w:p w14:paraId="3AD6309D" w14:textId="77777777" w:rsidR="003211A7" w:rsidRDefault="003211A7" w:rsidP="00B663CB">
      <w:pPr>
        <w:jc w:val="left"/>
      </w:pPr>
      <w:r>
        <w:rPr>
          <w:rStyle w:val="Marquedecommentaire"/>
        </w:rPr>
        <w:annotationRef/>
      </w:r>
      <w:r>
        <w:rPr>
          <w:szCs w:val="20"/>
        </w:rPr>
        <w:t>discuss local buckling</w:t>
      </w:r>
    </w:p>
  </w:comment>
  <w:comment w:id="125" w:author="Zysset, Philippe (ARTORG)" w:date="2023-01-23T18:33:00Z" w:initials="ZP(">
    <w:p w14:paraId="63D48DC4" w14:textId="33AB6F83" w:rsidR="007D7A8D" w:rsidRDefault="007D7A8D" w:rsidP="001C274A">
      <w:pPr>
        <w:jc w:val="left"/>
      </w:pPr>
      <w:r>
        <w:rPr>
          <w:rStyle w:val="Marquedecommentaire"/>
        </w:rPr>
        <w:annotationRef/>
      </w:r>
      <w:r>
        <w:rPr>
          <w:szCs w:val="20"/>
        </w:rPr>
        <w:t>Let us take them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4FF0F" w15:done="0"/>
  <w15:commentEx w15:paraId="4F75426C" w15:done="0"/>
  <w15:commentEx w15:paraId="4369A6CA" w15:done="0"/>
  <w15:commentEx w15:paraId="3AD6309D" w15:done="0"/>
  <w15:commentEx w15:paraId="63D48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10FC" w16cex:dateUtc="2023-01-24T07:10:00Z"/>
  <w16cex:commentExtensible w16cex:durableId="277A11FD" w16cex:dateUtc="2023-01-24T07:14:00Z"/>
  <w16cex:commentExtensible w16cex:durableId="27795130" w16cex:dateUtc="2023-01-23T17:32:00Z"/>
  <w16cex:commentExtensible w16cex:durableId="277A11BB" w16cex:dateUtc="2023-01-24T07:13:00Z"/>
  <w16cex:commentExtensible w16cex:durableId="27795178" w16cex:dateUtc="2023-01-2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4FF0F" w16cid:durableId="277A10FC"/>
  <w16cid:commentId w16cid:paraId="4F75426C" w16cid:durableId="277A11FD"/>
  <w16cid:commentId w16cid:paraId="4369A6CA" w16cid:durableId="27795130"/>
  <w16cid:commentId w16cid:paraId="3AD6309D" w16cid:durableId="277A11BB"/>
  <w16cid:commentId w16cid:paraId="63D48DC4" w16cid:durableId="27795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2469" w14:textId="77777777" w:rsidR="00C6554C" w:rsidRDefault="00C6554C" w:rsidP="003606F3">
      <w:r>
        <w:separator/>
      </w:r>
    </w:p>
  </w:endnote>
  <w:endnote w:type="continuationSeparator" w:id="0">
    <w:p w14:paraId="3B955DA8" w14:textId="77777777" w:rsidR="00C6554C" w:rsidRDefault="00C6554C" w:rsidP="003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B520" w14:textId="29936B50" w:rsidR="003606F3" w:rsidRPr="003606F3" w:rsidRDefault="003606F3" w:rsidP="003606F3">
    <w:pPr>
      <w:pStyle w:val="Pieddepage"/>
      <w:tabs>
        <w:tab w:val="clear" w:pos="4680"/>
        <w:tab w:val="clear" w:pos="9360"/>
        <w:tab w:val="left" w:pos="851"/>
      </w:tabs>
    </w:pPr>
    <w:r w:rsidRPr="003606F3">
      <w:rPr>
        <w:noProof/>
        <w:lang w:val="en-US"/>
      </w:rPr>
      <w:drawing>
        <wp:anchor distT="0" distB="0" distL="144145" distR="144145" simplePos="0" relativeHeight="251658240" behindDoc="0" locked="0" layoutInCell="0" allowOverlap="0" wp14:anchorId="09E38C59" wp14:editId="798BEC79">
          <wp:simplePos x="0" y="0"/>
          <wp:positionH relativeFrom="column">
            <wp:align>left</wp:align>
          </wp:positionH>
          <wp:positionV relativeFrom="bottomMargin">
            <wp:posOffset>71755</wp:posOffset>
          </wp:positionV>
          <wp:extent cx="550800" cy="511200"/>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0800" cy="511200"/>
                  </a:xfrm>
                  <a:prstGeom prst="rect">
                    <a:avLst/>
                  </a:prstGeom>
                </pic:spPr>
              </pic:pic>
            </a:graphicData>
          </a:graphic>
          <wp14:sizeRelH relativeFrom="page">
            <wp14:pctWidth>0</wp14:pctWidth>
          </wp14:sizeRelH>
          <wp14:sizeRelV relativeFrom="page">
            <wp14:pctHeight>0</wp14:pctHeight>
          </wp14:sizeRelV>
        </wp:anchor>
      </w:drawing>
    </w:r>
    <w:r>
      <w:tab/>
    </w:r>
    <w:r w:rsidR="0013102D">
      <w:t>28</w:t>
    </w:r>
    <w:r w:rsidR="0013102D" w:rsidRPr="0074382D">
      <w:rPr>
        <w:vertAlign w:val="superscript"/>
      </w:rPr>
      <w:t>th</w:t>
    </w:r>
    <w:r w:rsidR="0013102D">
      <w:t xml:space="preserve"> </w:t>
    </w:r>
    <w:r w:rsidR="0013102D" w:rsidRPr="00AB27F3">
      <w:t xml:space="preserve">Congress of the European </w:t>
    </w:r>
    <w:r w:rsidR="0013102D">
      <w:t>Society of Biomechanics, July 9-12, 2023, Maastricht,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AA1F" w14:textId="77777777" w:rsidR="00C6554C" w:rsidRDefault="00C6554C" w:rsidP="003606F3">
      <w:r>
        <w:separator/>
      </w:r>
    </w:p>
  </w:footnote>
  <w:footnote w:type="continuationSeparator" w:id="0">
    <w:p w14:paraId="004883A8" w14:textId="77777777" w:rsidR="00C6554C" w:rsidRDefault="00C6554C" w:rsidP="0036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6C5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501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3AA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50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40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98B2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C1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E0E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277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8EA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E50"/>
    <w:multiLevelType w:val="hybridMultilevel"/>
    <w:tmpl w:val="5260A28A"/>
    <w:lvl w:ilvl="0" w:tplc="20362D40">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CB497F"/>
    <w:multiLevelType w:val="hybridMultilevel"/>
    <w:tmpl w:val="9718E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DC3E7F"/>
    <w:multiLevelType w:val="hybridMultilevel"/>
    <w:tmpl w:val="A47839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24B10C6"/>
    <w:multiLevelType w:val="hybridMultilevel"/>
    <w:tmpl w:val="FD0AF42E"/>
    <w:lvl w:ilvl="0" w:tplc="277E90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93337">
    <w:abstractNumId w:val="9"/>
  </w:num>
  <w:num w:numId="2" w16cid:durableId="577862177">
    <w:abstractNumId w:val="7"/>
  </w:num>
  <w:num w:numId="3" w16cid:durableId="1367095707">
    <w:abstractNumId w:val="6"/>
  </w:num>
  <w:num w:numId="4" w16cid:durableId="2124226387">
    <w:abstractNumId w:val="5"/>
  </w:num>
  <w:num w:numId="5" w16cid:durableId="2092968614">
    <w:abstractNumId w:val="4"/>
  </w:num>
  <w:num w:numId="6" w16cid:durableId="1732656351">
    <w:abstractNumId w:val="8"/>
  </w:num>
  <w:num w:numId="7" w16cid:durableId="2029286586">
    <w:abstractNumId w:val="3"/>
  </w:num>
  <w:num w:numId="8" w16cid:durableId="1440370648">
    <w:abstractNumId w:val="2"/>
  </w:num>
  <w:num w:numId="9" w16cid:durableId="375930893">
    <w:abstractNumId w:val="1"/>
  </w:num>
  <w:num w:numId="10" w16cid:durableId="1805466153">
    <w:abstractNumId w:val="0"/>
  </w:num>
  <w:num w:numId="11" w16cid:durableId="1552228439">
    <w:abstractNumId w:val="11"/>
  </w:num>
  <w:num w:numId="12" w16cid:durableId="1307856157">
    <w:abstractNumId w:val="13"/>
  </w:num>
  <w:num w:numId="13" w16cid:durableId="689992965">
    <w:abstractNumId w:val="10"/>
  </w:num>
  <w:num w:numId="14" w16cid:durableId="317005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ysset, Philippe (ARTORG)">
    <w15:presenceInfo w15:providerId="AD" w15:userId="S::pzysset@campus.unibe.ch::6675418c-6659-45a8-be8d-f2f12a374f31"/>
  </w15:person>
  <w15:person w15:author="Simon, Mathieu (ARTORG)">
    <w15:presenceInfo w15:providerId="None" w15:userId="Simon, Mathieu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rawingGridHorizontalSpacing w:val="6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5D"/>
    <w:rsid w:val="0002487D"/>
    <w:rsid w:val="000629F0"/>
    <w:rsid w:val="00073449"/>
    <w:rsid w:val="000D3279"/>
    <w:rsid w:val="000D5D3A"/>
    <w:rsid w:val="000E251A"/>
    <w:rsid w:val="000F055C"/>
    <w:rsid w:val="000F277E"/>
    <w:rsid w:val="00117FC9"/>
    <w:rsid w:val="0012604E"/>
    <w:rsid w:val="0013102D"/>
    <w:rsid w:val="0017229F"/>
    <w:rsid w:val="00176453"/>
    <w:rsid w:val="001910A7"/>
    <w:rsid w:val="00193534"/>
    <w:rsid w:val="001A172C"/>
    <w:rsid w:val="001C4267"/>
    <w:rsid w:val="001C6895"/>
    <w:rsid w:val="001D4347"/>
    <w:rsid w:val="00213C66"/>
    <w:rsid w:val="0025677E"/>
    <w:rsid w:val="0029605F"/>
    <w:rsid w:val="002A4285"/>
    <w:rsid w:val="002B62E2"/>
    <w:rsid w:val="003111BF"/>
    <w:rsid w:val="00312E8E"/>
    <w:rsid w:val="003211A7"/>
    <w:rsid w:val="003275E4"/>
    <w:rsid w:val="0034365F"/>
    <w:rsid w:val="00343A99"/>
    <w:rsid w:val="003606F3"/>
    <w:rsid w:val="003A520C"/>
    <w:rsid w:val="003B3668"/>
    <w:rsid w:val="003F2D7A"/>
    <w:rsid w:val="00427A38"/>
    <w:rsid w:val="004353A2"/>
    <w:rsid w:val="00440573"/>
    <w:rsid w:val="00487758"/>
    <w:rsid w:val="004A25B5"/>
    <w:rsid w:val="004C0271"/>
    <w:rsid w:val="004D2A3E"/>
    <w:rsid w:val="004E2424"/>
    <w:rsid w:val="00513363"/>
    <w:rsid w:val="00521717"/>
    <w:rsid w:val="00545383"/>
    <w:rsid w:val="0057275B"/>
    <w:rsid w:val="0059223D"/>
    <w:rsid w:val="0061114B"/>
    <w:rsid w:val="00615D98"/>
    <w:rsid w:val="00621A5C"/>
    <w:rsid w:val="006A47C9"/>
    <w:rsid w:val="006D178F"/>
    <w:rsid w:val="007320C4"/>
    <w:rsid w:val="007556E2"/>
    <w:rsid w:val="00765D78"/>
    <w:rsid w:val="00783EA1"/>
    <w:rsid w:val="007C0C60"/>
    <w:rsid w:val="007C6BAC"/>
    <w:rsid w:val="007D7A8D"/>
    <w:rsid w:val="007F4062"/>
    <w:rsid w:val="00812F8D"/>
    <w:rsid w:val="00824ADA"/>
    <w:rsid w:val="00835391"/>
    <w:rsid w:val="00854E8E"/>
    <w:rsid w:val="008641BF"/>
    <w:rsid w:val="00884F2E"/>
    <w:rsid w:val="00896679"/>
    <w:rsid w:val="008A6E5D"/>
    <w:rsid w:val="008E53A7"/>
    <w:rsid w:val="008F14B6"/>
    <w:rsid w:val="00902B6E"/>
    <w:rsid w:val="00902CCE"/>
    <w:rsid w:val="00937E65"/>
    <w:rsid w:val="00983524"/>
    <w:rsid w:val="009A74FB"/>
    <w:rsid w:val="009D5985"/>
    <w:rsid w:val="009F1AFB"/>
    <w:rsid w:val="00A41040"/>
    <w:rsid w:val="00AA7EF8"/>
    <w:rsid w:val="00AB13A1"/>
    <w:rsid w:val="00AC248E"/>
    <w:rsid w:val="00AF3F28"/>
    <w:rsid w:val="00B27E02"/>
    <w:rsid w:val="00B55F8C"/>
    <w:rsid w:val="00B641E4"/>
    <w:rsid w:val="00B9075D"/>
    <w:rsid w:val="00B9749E"/>
    <w:rsid w:val="00B97DDB"/>
    <w:rsid w:val="00BC5591"/>
    <w:rsid w:val="00C03FC1"/>
    <w:rsid w:val="00C11673"/>
    <w:rsid w:val="00C20EE6"/>
    <w:rsid w:val="00C26143"/>
    <w:rsid w:val="00C312AC"/>
    <w:rsid w:val="00C6554C"/>
    <w:rsid w:val="00C6753D"/>
    <w:rsid w:val="00CA014E"/>
    <w:rsid w:val="00CA2CEE"/>
    <w:rsid w:val="00CB4630"/>
    <w:rsid w:val="00CB7A0E"/>
    <w:rsid w:val="00D16FFA"/>
    <w:rsid w:val="00D24509"/>
    <w:rsid w:val="00D26BBD"/>
    <w:rsid w:val="00D4689F"/>
    <w:rsid w:val="00D54029"/>
    <w:rsid w:val="00D72A8F"/>
    <w:rsid w:val="00D8647D"/>
    <w:rsid w:val="00D93B7C"/>
    <w:rsid w:val="00DA7C57"/>
    <w:rsid w:val="00DF6C63"/>
    <w:rsid w:val="00E342E1"/>
    <w:rsid w:val="00E427BD"/>
    <w:rsid w:val="00E536AC"/>
    <w:rsid w:val="00E55602"/>
    <w:rsid w:val="00E649EA"/>
    <w:rsid w:val="00E76B30"/>
    <w:rsid w:val="00E93B08"/>
    <w:rsid w:val="00E9534B"/>
    <w:rsid w:val="00E95DEB"/>
    <w:rsid w:val="00E96A69"/>
    <w:rsid w:val="00EA7BE4"/>
    <w:rsid w:val="00EB4970"/>
    <w:rsid w:val="00EC00A4"/>
    <w:rsid w:val="00EC2109"/>
    <w:rsid w:val="00EC5A52"/>
    <w:rsid w:val="00EE6ADE"/>
    <w:rsid w:val="00EF004E"/>
    <w:rsid w:val="00F1211D"/>
    <w:rsid w:val="00F17F07"/>
    <w:rsid w:val="00F5424A"/>
    <w:rsid w:val="00F57410"/>
    <w:rsid w:val="00F823F0"/>
    <w:rsid w:val="00F8630A"/>
    <w:rsid w:val="00FA789B"/>
    <w:rsid w:val="00FA7B9D"/>
    <w:rsid w:val="00FB3B98"/>
    <w:rsid w:val="00FB45A5"/>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19FBE"/>
  <w15:docId w15:val="{729956B0-DF3B-2249-BCC0-000CBC8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040"/>
    <w:pPr>
      <w:jc w:val="both"/>
    </w:pPr>
    <w:rPr>
      <w:szCs w:val="24"/>
      <w:lang w:val="en-GB"/>
    </w:rPr>
  </w:style>
  <w:style w:type="paragraph" w:styleId="Titre1">
    <w:name w:val="heading 1"/>
    <w:basedOn w:val="Normal"/>
    <w:next w:val="Normal"/>
    <w:rsid w:val="00B9075D"/>
    <w:pPr>
      <w:keepNext/>
      <w:spacing w:before="240" w:after="60"/>
      <w:outlineLvl w:val="0"/>
    </w:pPr>
    <w:rPr>
      <w:rFonts w:ascii="Arial" w:hAnsi="Arial" w:cs="Arial"/>
      <w:b/>
      <w:bCs/>
      <w:kern w:val="32"/>
      <w:szCs w:val="32"/>
    </w:rPr>
  </w:style>
  <w:style w:type="paragraph" w:styleId="Titre2">
    <w:name w:val="heading 2"/>
    <w:basedOn w:val="Normal"/>
    <w:next w:val="Normal"/>
    <w:rsid w:val="00B9075D"/>
    <w:pPr>
      <w:keepNext/>
      <w:spacing w:before="240" w:after="60"/>
      <w:outlineLvl w:val="1"/>
    </w:pPr>
    <w:rPr>
      <w:rFonts w:ascii="Arial" w:hAnsi="Arial" w:cs="Arial"/>
      <w:b/>
      <w:bCs/>
      <w:i/>
      <w:iCs/>
      <w:sz w:val="24"/>
      <w:szCs w:val="28"/>
    </w:rPr>
  </w:style>
  <w:style w:type="paragraph" w:styleId="Titre3">
    <w:name w:val="heading 3"/>
    <w:basedOn w:val="Normal"/>
    <w:next w:val="Normal"/>
    <w:rsid w:val="00B9075D"/>
    <w:pPr>
      <w:keepNext/>
      <w:spacing w:before="240" w:after="60"/>
      <w:outlineLvl w:val="2"/>
    </w:pPr>
    <w:rPr>
      <w:rFonts w:ascii="Arial" w:hAnsi="Arial"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93534"/>
    <w:pPr>
      <w:spacing w:before="100" w:beforeAutospacing="1" w:after="100" w:afterAutospacing="1"/>
      <w:jc w:val="center"/>
      <w:outlineLvl w:val="0"/>
    </w:pPr>
    <w:rPr>
      <w:rFonts w:ascii="Arial" w:hAnsi="Arial" w:cs="Arial"/>
      <w:b/>
      <w:bCs/>
      <w:caps/>
      <w:kern w:val="28"/>
      <w:sz w:val="28"/>
      <w:szCs w:val="32"/>
    </w:rPr>
  </w:style>
  <w:style w:type="paragraph" w:customStyle="1" w:styleId="Authors">
    <w:name w:val="Authors"/>
    <w:basedOn w:val="Titre3"/>
    <w:qFormat/>
    <w:rsid w:val="00E95DEB"/>
    <w:pPr>
      <w:spacing w:before="0" w:after="0"/>
      <w:jc w:val="center"/>
    </w:pPr>
    <w:rPr>
      <w:noProof/>
      <w:szCs w:val="20"/>
      <w:lang w:val="en-US"/>
    </w:rPr>
  </w:style>
  <w:style w:type="paragraph" w:customStyle="1" w:styleId="References">
    <w:name w:val="References"/>
    <w:basedOn w:val="Normal"/>
    <w:qFormat/>
    <w:rsid w:val="00854E8E"/>
    <w:pPr>
      <w:numPr>
        <w:numId w:val="12"/>
      </w:numPr>
      <w:ind w:left="227" w:hanging="227"/>
    </w:pPr>
    <w:rPr>
      <w:sz w:val="18"/>
      <w:szCs w:val="18"/>
      <w:lang w:val="en-US"/>
    </w:rPr>
  </w:style>
  <w:style w:type="paragraph" w:customStyle="1" w:styleId="Affiliation">
    <w:name w:val="Affiliation"/>
    <w:basedOn w:val="Titre2"/>
    <w:qFormat/>
    <w:rsid w:val="00C03FC1"/>
    <w:pPr>
      <w:spacing w:before="0"/>
      <w:jc w:val="center"/>
    </w:pPr>
    <w:rPr>
      <w:b w:val="0"/>
      <w:sz w:val="20"/>
      <w:szCs w:val="20"/>
    </w:rPr>
  </w:style>
  <w:style w:type="paragraph" w:customStyle="1" w:styleId="Heading">
    <w:name w:val="Heading"/>
    <w:basedOn w:val="Titre2"/>
    <w:qFormat/>
    <w:rsid w:val="00440573"/>
    <w:pPr>
      <w:spacing w:before="0"/>
    </w:pPr>
    <w:rPr>
      <w:i w:val="0"/>
    </w:rPr>
  </w:style>
  <w:style w:type="table" w:styleId="Grilledutableau">
    <w:name w:val="Table Grid"/>
    <w:basedOn w:val="TableauNormal"/>
    <w:rsid w:val="00EB4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896679"/>
    <w:rPr>
      <w:i/>
    </w:rPr>
  </w:style>
  <w:style w:type="paragraph" w:customStyle="1" w:styleId="Equation">
    <w:name w:val="Equation"/>
    <w:basedOn w:val="Normal"/>
    <w:qFormat/>
    <w:rsid w:val="00513363"/>
    <w:pPr>
      <w:tabs>
        <w:tab w:val="left" w:pos="567"/>
        <w:tab w:val="left" w:pos="3686"/>
      </w:tabs>
    </w:pPr>
    <w:rPr>
      <w:lang w:val="en-US"/>
    </w:rPr>
  </w:style>
  <w:style w:type="character" w:styleId="Accentuationlgre">
    <w:name w:val="Subtle Emphasis"/>
    <w:uiPriority w:val="19"/>
    <w:rsid w:val="00D26BBD"/>
    <w:rPr>
      <w:i/>
      <w:iCs/>
      <w:color w:val="808080"/>
    </w:rPr>
  </w:style>
  <w:style w:type="paragraph" w:styleId="Paragraphedeliste">
    <w:name w:val="List Paragraph"/>
    <w:basedOn w:val="Normal"/>
    <w:uiPriority w:val="34"/>
    <w:rsid w:val="00D26BBD"/>
    <w:pPr>
      <w:ind w:left="708"/>
    </w:pPr>
  </w:style>
  <w:style w:type="character" w:styleId="Lienhypertexte">
    <w:name w:val="Hyperlink"/>
    <w:rsid w:val="00117FC9"/>
    <w:rPr>
      <w:color w:val="0000FF"/>
      <w:u w:val="single"/>
    </w:rPr>
  </w:style>
  <w:style w:type="paragraph" w:styleId="Textedebulles">
    <w:name w:val="Balloon Text"/>
    <w:basedOn w:val="Normal"/>
    <w:link w:val="TextedebullesCar"/>
    <w:rsid w:val="00FA7B9D"/>
    <w:rPr>
      <w:rFonts w:ascii="Tahoma" w:hAnsi="Tahoma" w:cs="Tahoma"/>
      <w:sz w:val="16"/>
      <w:szCs w:val="16"/>
    </w:rPr>
  </w:style>
  <w:style w:type="character" w:customStyle="1" w:styleId="TextedebullesCar">
    <w:name w:val="Texte de bulles Car"/>
    <w:basedOn w:val="Policepardfaut"/>
    <w:link w:val="Textedebulles"/>
    <w:rsid w:val="00FA7B9D"/>
    <w:rPr>
      <w:rFonts w:ascii="Tahoma" w:hAnsi="Tahoma" w:cs="Tahoma"/>
      <w:sz w:val="16"/>
      <w:szCs w:val="16"/>
      <w:lang w:val="en-GB"/>
    </w:rPr>
  </w:style>
  <w:style w:type="paragraph" w:customStyle="1" w:styleId="Acknowledgements">
    <w:name w:val="Acknowledgements"/>
    <w:basedOn w:val="Normal"/>
    <w:link w:val="AcknowledgementsChar"/>
    <w:qFormat/>
    <w:rsid w:val="00854E8E"/>
    <w:rPr>
      <w:sz w:val="18"/>
      <w:szCs w:val="16"/>
    </w:rPr>
  </w:style>
  <w:style w:type="paragraph" w:styleId="En-tte">
    <w:name w:val="header"/>
    <w:basedOn w:val="Normal"/>
    <w:link w:val="En-tteCar"/>
    <w:rsid w:val="003606F3"/>
    <w:pPr>
      <w:tabs>
        <w:tab w:val="center" w:pos="4680"/>
        <w:tab w:val="right" w:pos="9360"/>
      </w:tabs>
    </w:pPr>
  </w:style>
  <w:style w:type="character" w:customStyle="1" w:styleId="AcknowledgementsChar">
    <w:name w:val="Acknowledgements Char"/>
    <w:basedOn w:val="Policepardfaut"/>
    <w:link w:val="Acknowledgements"/>
    <w:rsid w:val="00854E8E"/>
    <w:rPr>
      <w:sz w:val="18"/>
      <w:szCs w:val="16"/>
      <w:lang w:val="en-GB"/>
    </w:rPr>
  </w:style>
  <w:style w:type="character" w:customStyle="1" w:styleId="En-tteCar">
    <w:name w:val="En-tête Car"/>
    <w:basedOn w:val="Policepardfaut"/>
    <w:link w:val="En-tte"/>
    <w:rsid w:val="003606F3"/>
    <w:rPr>
      <w:szCs w:val="24"/>
      <w:lang w:val="en-GB"/>
    </w:rPr>
  </w:style>
  <w:style w:type="paragraph" w:styleId="Pieddepage">
    <w:name w:val="footer"/>
    <w:basedOn w:val="Normal"/>
    <w:link w:val="PieddepageCar"/>
    <w:rsid w:val="003606F3"/>
    <w:pPr>
      <w:tabs>
        <w:tab w:val="center" w:pos="4680"/>
        <w:tab w:val="right" w:pos="9360"/>
      </w:tabs>
    </w:pPr>
  </w:style>
  <w:style w:type="character" w:customStyle="1" w:styleId="PieddepageCar">
    <w:name w:val="Pied de page Car"/>
    <w:basedOn w:val="Policepardfaut"/>
    <w:link w:val="Pieddepage"/>
    <w:rsid w:val="003606F3"/>
    <w:rPr>
      <w:szCs w:val="24"/>
      <w:lang w:val="en-GB"/>
    </w:rPr>
  </w:style>
  <w:style w:type="character" w:styleId="Textedelespacerserv">
    <w:name w:val="Placeholder Text"/>
    <w:basedOn w:val="Policepardfaut"/>
    <w:uiPriority w:val="99"/>
    <w:semiHidden/>
    <w:rsid w:val="00F8630A"/>
    <w:rPr>
      <w:color w:val="808080"/>
    </w:rPr>
  </w:style>
  <w:style w:type="paragraph" w:styleId="Rvision">
    <w:name w:val="Revision"/>
    <w:hidden/>
    <w:uiPriority w:val="99"/>
    <w:semiHidden/>
    <w:rsid w:val="00343A99"/>
    <w:rPr>
      <w:szCs w:val="24"/>
      <w:lang w:val="en-GB"/>
    </w:rPr>
  </w:style>
  <w:style w:type="character" w:styleId="Marquedecommentaire">
    <w:name w:val="annotation reference"/>
    <w:basedOn w:val="Policepardfaut"/>
    <w:semiHidden/>
    <w:unhideWhenUsed/>
    <w:rsid w:val="009D5985"/>
    <w:rPr>
      <w:sz w:val="16"/>
      <w:szCs w:val="16"/>
    </w:rPr>
  </w:style>
  <w:style w:type="paragraph" w:styleId="Commentaire">
    <w:name w:val="annotation text"/>
    <w:basedOn w:val="Normal"/>
    <w:link w:val="CommentaireCar"/>
    <w:semiHidden/>
    <w:unhideWhenUsed/>
    <w:rsid w:val="009D5985"/>
    <w:rPr>
      <w:szCs w:val="20"/>
    </w:rPr>
  </w:style>
  <w:style w:type="character" w:customStyle="1" w:styleId="CommentaireCar">
    <w:name w:val="Commentaire Car"/>
    <w:basedOn w:val="Policepardfaut"/>
    <w:link w:val="Commentaire"/>
    <w:semiHidden/>
    <w:rsid w:val="009D5985"/>
    <w:rPr>
      <w:lang w:val="en-GB"/>
    </w:rPr>
  </w:style>
  <w:style w:type="paragraph" w:styleId="Objetducommentaire">
    <w:name w:val="annotation subject"/>
    <w:basedOn w:val="Commentaire"/>
    <w:next w:val="Commentaire"/>
    <w:link w:val="ObjetducommentaireCar"/>
    <w:semiHidden/>
    <w:unhideWhenUsed/>
    <w:rsid w:val="009D5985"/>
    <w:rPr>
      <w:b/>
      <w:bCs/>
    </w:rPr>
  </w:style>
  <w:style w:type="character" w:customStyle="1" w:styleId="ObjetducommentaireCar">
    <w:name w:val="Objet du commentaire Car"/>
    <w:basedOn w:val="CommentaireCar"/>
    <w:link w:val="Objetducommentaire"/>
    <w:semiHidden/>
    <w:rsid w:val="009D598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9077">
      <w:bodyDiv w:val="1"/>
      <w:marLeft w:val="0"/>
      <w:marRight w:val="0"/>
      <w:marTop w:val="0"/>
      <w:marBottom w:val="0"/>
      <w:divBdr>
        <w:top w:val="none" w:sz="0" w:space="0" w:color="auto"/>
        <w:left w:val="none" w:sz="0" w:space="0" w:color="auto"/>
        <w:bottom w:val="none" w:sz="0" w:space="0" w:color="auto"/>
        <w:right w:val="none" w:sz="0" w:space="0" w:color="auto"/>
      </w:divBdr>
      <w:divsChild>
        <w:div w:id="35391639">
          <w:marLeft w:val="0"/>
          <w:marRight w:val="0"/>
          <w:marTop w:val="0"/>
          <w:marBottom w:val="0"/>
          <w:divBdr>
            <w:top w:val="none" w:sz="0" w:space="0" w:color="auto"/>
            <w:left w:val="none" w:sz="0" w:space="0" w:color="auto"/>
            <w:bottom w:val="none" w:sz="0" w:space="0" w:color="auto"/>
            <w:right w:val="none" w:sz="0" w:space="0" w:color="auto"/>
          </w:divBdr>
        </w:div>
      </w:divsChild>
    </w:div>
    <w:div w:id="521434300">
      <w:bodyDiv w:val="1"/>
      <w:marLeft w:val="0"/>
      <w:marRight w:val="0"/>
      <w:marTop w:val="0"/>
      <w:marBottom w:val="0"/>
      <w:divBdr>
        <w:top w:val="none" w:sz="0" w:space="0" w:color="auto"/>
        <w:left w:val="none" w:sz="0" w:space="0" w:color="auto"/>
        <w:bottom w:val="none" w:sz="0" w:space="0" w:color="auto"/>
        <w:right w:val="none" w:sz="0" w:space="0" w:color="auto"/>
      </w:divBdr>
      <w:divsChild>
        <w:div w:id="2060589162">
          <w:marLeft w:val="0"/>
          <w:marRight w:val="0"/>
          <w:marTop w:val="0"/>
          <w:marBottom w:val="0"/>
          <w:divBdr>
            <w:top w:val="none" w:sz="0" w:space="0" w:color="auto"/>
            <w:left w:val="none" w:sz="0" w:space="0" w:color="auto"/>
            <w:bottom w:val="none" w:sz="0" w:space="0" w:color="auto"/>
            <w:right w:val="none" w:sz="0" w:space="0" w:color="auto"/>
          </w:divBdr>
        </w:div>
      </w:divsChild>
    </w:div>
    <w:div w:id="852915915">
      <w:bodyDiv w:val="1"/>
      <w:marLeft w:val="0"/>
      <w:marRight w:val="0"/>
      <w:marTop w:val="0"/>
      <w:marBottom w:val="0"/>
      <w:divBdr>
        <w:top w:val="none" w:sz="0" w:space="0" w:color="auto"/>
        <w:left w:val="none" w:sz="0" w:space="0" w:color="auto"/>
        <w:bottom w:val="none" w:sz="0" w:space="0" w:color="auto"/>
        <w:right w:val="none" w:sz="0" w:space="0" w:color="auto"/>
      </w:divBdr>
      <w:divsChild>
        <w:div w:id="712539236">
          <w:marLeft w:val="0"/>
          <w:marRight w:val="0"/>
          <w:marTop w:val="0"/>
          <w:marBottom w:val="0"/>
          <w:divBdr>
            <w:top w:val="none" w:sz="0" w:space="0" w:color="auto"/>
            <w:left w:val="none" w:sz="0" w:space="0" w:color="auto"/>
            <w:bottom w:val="none" w:sz="0" w:space="0" w:color="auto"/>
            <w:right w:val="none" w:sz="0" w:space="0" w:color="auto"/>
          </w:divBdr>
        </w:div>
      </w:divsChild>
    </w:div>
    <w:div w:id="1001155633">
      <w:bodyDiv w:val="1"/>
      <w:marLeft w:val="0"/>
      <w:marRight w:val="0"/>
      <w:marTop w:val="0"/>
      <w:marBottom w:val="0"/>
      <w:divBdr>
        <w:top w:val="none" w:sz="0" w:space="0" w:color="auto"/>
        <w:left w:val="none" w:sz="0" w:space="0" w:color="auto"/>
        <w:bottom w:val="none" w:sz="0" w:space="0" w:color="auto"/>
        <w:right w:val="none" w:sz="0" w:space="0" w:color="auto"/>
      </w:divBdr>
      <w:divsChild>
        <w:div w:id="1028797552">
          <w:marLeft w:val="640"/>
          <w:marRight w:val="0"/>
          <w:marTop w:val="0"/>
          <w:marBottom w:val="0"/>
          <w:divBdr>
            <w:top w:val="none" w:sz="0" w:space="0" w:color="auto"/>
            <w:left w:val="none" w:sz="0" w:space="0" w:color="auto"/>
            <w:bottom w:val="none" w:sz="0" w:space="0" w:color="auto"/>
            <w:right w:val="none" w:sz="0" w:space="0" w:color="auto"/>
          </w:divBdr>
        </w:div>
      </w:divsChild>
    </w:div>
    <w:div w:id="1194264832">
      <w:bodyDiv w:val="1"/>
      <w:marLeft w:val="0"/>
      <w:marRight w:val="0"/>
      <w:marTop w:val="0"/>
      <w:marBottom w:val="0"/>
      <w:divBdr>
        <w:top w:val="none" w:sz="0" w:space="0" w:color="auto"/>
        <w:left w:val="none" w:sz="0" w:space="0" w:color="auto"/>
        <w:bottom w:val="none" w:sz="0" w:space="0" w:color="auto"/>
        <w:right w:val="none" w:sz="0" w:space="0" w:color="auto"/>
      </w:divBdr>
      <w:divsChild>
        <w:div w:id="66534216">
          <w:marLeft w:val="0"/>
          <w:marRight w:val="0"/>
          <w:marTop w:val="0"/>
          <w:marBottom w:val="0"/>
          <w:divBdr>
            <w:top w:val="none" w:sz="0" w:space="0" w:color="auto"/>
            <w:left w:val="none" w:sz="0" w:space="0" w:color="auto"/>
            <w:bottom w:val="none" w:sz="0" w:space="0" w:color="auto"/>
            <w:right w:val="none" w:sz="0" w:space="0" w:color="auto"/>
          </w:divBdr>
        </w:div>
      </w:divsChild>
    </w:div>
    <w:div w:id="1566917145">
      <w:bodyDiv w:val="1"/>
      <w:marLeft w:val="0"/>
      <w:marRight w:val="0"/>
      <w:marTop w:val="0"/>
      <w:marBottom w:val="0"/>
      <w:divBdr>
        <w:top w:val="none" w:sz="0" w:space="0" w:color="auto"/>
        <w:left w:val="none" w:sz="0" w:space="0" w:color="auto"/>
        <w:bottom w:val="none" w:sz="0" w:space="0" w:color="auto"/>
        <w:right w:val="none" w:sz="0" w:space="0" w:color="auto"/>
      </w:divBdr>
      <w:divsChild>
        <w:div w:id="2059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BF5A5-6AEF-48E7-8F58-55F061153344}">
  <we:reference id="wa104382081" version="1.46.0.0" store="fr-FR" storeType="OMEX"/>
  <we:alternateReferences>
    <we:reference id="wa104382081" version="1.46.0.0" store="" storeType="OMEX"/>
  </we:alternateReferences>
  <we:properties>
    <we:property name="MENDELEY_CITATIONS" value="[{&quot;citationID&quot;:&quot;MENDELEY_CITATION_574ecfc2-7636-41f3-afce-f8acec5245ec&quot;,&quot;properties&quot;:{&quot;noteIndex&quot;:0},&quot;isEdited&quot;:false,&quot;manualOverride&quot;:{&quot;isManuallyOverridden&quot;:false,&quot;citeprocText&quot;:&quot;[1]&quot;,&quot;manualOverrideText&quot;:&quot;&quot;},&quot;citationTag&quot;:&quot;MENDELEY_CITATION_v3_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&quot;,&quot;citationItems&quot;:[{&quot;id&quot;:&quot;90512f66-ffee-3447-9508-5406d35bf30d&quot;,&quot;itemData&quot;:{&quot;type&quot;:&quot;article-journal&quot;,&quot;id&quot;:&quot;90512f66-ffee-3447-9508-5406d35bf30d&quot;,&quot;title&quot;:&quot;An overview and management of osteoporosis&quot;,&quot;author&quot;:[{&quot;family&quot;:&quot;Sözen&quot;,&quot;given&quot;:&quot;Tümay&quot;,&quot;parse-names&quot;:false,&quot;dropping-particle&quot;:&quot;&quot;,&quot;non-dropping-particle&quot;:&quot;&quot;},{&quot;family&quot;:&quot;Özışık&quot;,&quot;given&quot;:&quot;Lale&quot;,&quot;parse-names&quot;:false,&quot;dropping-particle&quot;:&quot;&quot;,&quot;non-dropping-particle&quot;:&quot;&quot;},{&quot;family&quot;:&quot;Başaran&quot;,&quot;given&quot;:&quot;Nursel Çalık&quot;,&quot;parse-names&quot;:false,&quot;dropping-particle&quot;:&quot;&quot;,&quot;non-dropping-particle&quot;:&quot;&quot;}],&quot;container-title&quot;:&quot;European Journal of Rheumatology&quot;,&quot;container-title-short&quot;:&quot;Eur J Rheumatol&quot;,&quot;accessed&quot;:{&quot;date-parts&quot;:[[2023,1,20]]},&quot;DOI&quot;:&quot;10.5152/EURJRHEUM.2016.048&quot;,&quot;ISSN&quot;:&quot;21479720&quot;,&quot;PMID&quot;:&quot;28293453&quot;,&quot;URL&quot;:&quot;/pmc/articles/PMC5335887/&quot;,&quot;issued&quot;:{&quot;date-parts&quot;:[[2017,3,1]]},&quot;page&quot;:&quot;46&quot;,&quot;abstract&quot;:&quot;Osteoporosis -related to various factors including menopause and aging- is the most common chronic metabolic bone disease, which is characterized by increased bone fragility. Although it is seen in all age groups, gender, and races, it is more common in Caucasians (white race), older people, and women. With an aging population and longer life span, osteoporosis is increasingly becoming a global epidemic. Currently, it has been estimated that more than 200 million people are suffering from osteoporosis. According to recent statistics from the International Osteoporosis Foundation, worldwide, 1 in 3 women over the age of 50 years and 1 in 5 men will experience osteoporotic fractures in their lifetime. Every fracture is a sign of another impending one. Osteoporosis has no clinical manifestations until there is a fracture. Fractures cause important morbidity; in men, in particular, they can cause mortality. Moreover, osteoporosis results in a decreased quality of life, increased disability-adjusted life span, and big financial burden to health insurance systems of countries that are responsible for the care of such patients. With an early diagnosis of this disease before fractures occur and by assessing the bone mineral density and with early treatment, osteoporosis can be prevented. Therefore, increasing awareness among doctors, which, in turn, facilitates increase awareness of the normal populace, will be effective in preventing this epidemic.&quot;,&quot;publisher&quot;:&quot;AVES&quot;,&quot;issue&quot;:&quot;1&quot;,&quot;volume&quot;:&quot;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FD6B520DA7F43A651B2985592B3D2" ma:contentTypeVersion="8" ma:contentTypeDescription="Create a new document." ma:contentTypeScope="" ma:versionID="614ef7c691208e493bc14916fbc3cda1">
  <xsd:schema xmlns:xsd="http://www.w3.org/2001/XMLSchema" xmlns:xs="http://www.w3.org/2001/XMLSchema" xmlns:p="http://schemas.microsoft.com/office/2006/metadata/properties" xmlns:ns2="5dfbf2fe-8835-43a0-8a2d-75304913e93f" xmlns:ns3="99cd6534-1543-41f2-8330-27cbd9bd8d2d" targetNamespace="http://schemas.microsoft.com/office/2006/metadata/properties" ma:root="true" ma:fieldsID="90dfa0596ebbbed67abeab8c9096824e" ns2:_="" ns3:_="">
    <xsd:import namespace="5dfbf2fe-8835-43a0-8a2d-75304913e93f"/>
    <xsd:import namespace="99cd6534-1543-41f2-8330-27cbd9bd8d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bf2fe-8835-43a0-8a2d-75304913e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cd6534-1543-41f2-8330-27cbd9bd8d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f8b974-e364-4a50-97d9-676e3d6f6c3b}" ma:internalName="TaxCatchAll" ma:showField="CatchAllData" ma:web="99cd6534-1543-41f2-8330-27cbd9bd8d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9cd6534-1543-41f2-8330-27cbd9bd8d2d" xsi:nil="true"/>
    <lcf76f155ced4ddcb4097134ff3c332f xmlns="5dfbf2fe-8835-43a0-8a2d-75304913e9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8CA0-28AD-42A2-B124-338AAC21C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bf2fe-8835-43a0-8a2d-75304913e93f"/>
    <ds:schemaRef ds:uri="99cd6534-1543-41f2-8330-27cbd9bd8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A85442-511A-4CE1-A757-C3ED7F166C9A}">
  <ds:schemaRefs>
    <ds:schemaRef ds:uri="http://schemas.microsoft.com/sharepoint/v3/contenttype/forms"/>
  </ds:schemaRefs>
</ds:datastoreItem>
</file>

<file path=customXml/itemProps3.xml><?xml version="1.0" encoding="utf-8"?>
<ds:datastoreItem xmlns:ds="http://schemas.openxmlformats.org/officeDocument/2006/customXml" ds:itemID="{2673FD95-AC08-4B45-A92B-C08D84E1605F}">
  <ds:schemaRefs>
    <ds:schemaRef ds:uri="http://schemas.microsoft.com/office/2006/metadata/properties"/>
    <ds:schemaRef ds:uri="http://schemas.microsoft.com/office/infopath/2007/PartnerControls"/>
    <ds:schemaRef ds:uri="99cd6534-1543-41f2-8330-27cbd9bd8d2d"/>
    <ds:schemaRef ds:uri="5dfbf2fe-8835-43a0-8a2d-75304913e93f"/>
  </ds:schemaRefs>
</ds:datastoreItem>
</file>

<file path=customXml/itemProps4.xml><?xml version="1.0" encoding="utf-8"?>
<ds:datastoreItem xmlns:ds="http://schemas.openxmlformats.org/officeDocument/2006/customXml" ds:itemID="{770145D0-7296-4F92-B1B5-55DFFFD6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798</Words>
  <Characters>4394</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ESB template</vt:lpstr>
      <vt:lpstr>ESB template</vt:lpstr>
    </vt:vector>
  </TitlesOfParts>
  <Company>K.U.Leuven</Company>
  <LinksUpToDate>false</LinksUpToDate>
  <CharactersWithSpaces>5182</CharactersWithSpaces>
  <SharedDoc>false</SharedDoc>
  <HLinks>
    <vt:vector size="6" baseType="variant">
      <vt:variant>
        <vt:i4>6422652</vt:i4>
      </vt:variant>
      <vt:variant>
        <vt:i4>0</vt:i4>
      </vt:variant>
      <vt:variant>
        <vt:i4>0</vt:i4>
      </vt:variant>
      <vt:variant>
        <vt:i4>5</vt:i4>
      </vt:variant>
      <vt:variant>
        <vt:lpwstr>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 template</dc:title>
  <dc:creator>council@esbiomech.org</dc:creator>
  <cp:lastModifiedBy>Simon, Mathieu (ARTORG)</cp:lastModifiedBy>
  <cp:revision>16</cp:revision>
  <cp:lastPrinted>2015-06-30T11:58:00Z</cp:lastPrinted>
  <dcterms:created xsi:type="dcterms:W3CDTF">2022-10-27T21:01:00Z</dcterms:created>
  <dcterms:modified xsi:type="dcterms:W3CDTF">2023-01-31T13:44:00Z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0x010100B2BFD6B520DA7F43A651B2985592B3D2</vt:lpwstr>
  </property>
  <property fmtid="{D5CDD505-2E9C-101B-9397-08002B2CF9AE}" pid="3" name="MediaServiceImageTags">
    <vt:lpwstr/>
  </property>
  <property fmtid="{D5CDD505-2E9C-101B-9397-08002B2CF9AE}" pid="4" name="GrammarlyDocumentId">
    <vt:lpwstr>66de699cf64c4954c2aae6653bff9fe9ae0f6990491cd725ae2bea1a9d116b41</vt:lpwstr>
  </property>
</Properties>
</file>