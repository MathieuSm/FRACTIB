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BE558" w14:textId="64FFB08A" w:rsidR="00440573" w:rsidRPr="00C03FC1" w:rsidRDefault="0025677E" w:rsidP="00FA789B">
      <w:pPr>
        <w:pStyle w:val="Titre"/>
        <w:rPr>
          <w:lang w:val="en-US"/>
        </w:rPr>
      </w:pPr>
      <w:r>
        <w:rPr>
          <w:lang w:val="en-US"/>
        </w:rPr>
        <w:t>Limit</w:t>
      </w:r>
      <w:r w:rsidR="00343A99">
        <w:rPr>
          <w:lang w:val="en-US"/>
        </w:rPr>
        <w:t>ations</w:t>
      </w:r>
      <w:r>
        <w:rPr>
          <w:lang w:val="en-US"/>
        </w:rPr>
        <w:t xml:space="preserve"> of Homogenized finite elements analysis</w:t>
      </w:r>
      <w:r w:rsidR="003211A7">
        <w:rPr>
          <w:lang w:val="en-US"/>
        </w:rPr>
        <w:t xml:space="preserve"> OF distal </w:t>
      </w:r>
      <w:r w:rsidR="00471F33">
        <w:rPr>
          <w:lang w:val="en-US"/>
        </w:rPr>
        <w:t>TIBIA</w:t>
      </w:r>
      <w:r w:rsidR="003211A7">
        <w:rPr>
          <w:lang w:val="en-US"/>
        </w:rPr>
        <w:t xml:space="preserve"> sections</w:t>
      </w:r>
    </w:p>
    <w:p w14:paraId="03EE8774" w14:textId="6BB0D819" w:rsidR="00FA789B" w:rsidRPr="00F8630A" w:rsidRDefault="0025677E" w:rsidP="00E95DEB">
      <w:pPr>
        <w:pStyle w:val="Authors"/>
        <w:rPr>
          <w:lang w:val="en-GB"/>
        </w:rPr>
      </w:pPr>
      <w:r w:rsidRPr="00F8630A">
        <w:rPr>
          <w:lang w:val="en-GB"/>
        </w:rPr>
        <w:t>Mathieu Simon</w:t>
      </w:r>
      <w:r w:rsidR="00FA789B" w:rsidRPr="00F8630A">
        <w:rPr>
          <w:lang w:val="en-GB"/>
        </w:rPr>
        <w:t xml:space="preserve"> (1), </w:t>
      </w:r>
      <w:r w:rsidRPr="00F8630A">
        <w:rPr>
          <w:lang w:val="en-GB"/>
        </w:rPr>
        <w:t>Michael Indermaur</w:t>
      </w:r>
      <w:r w:rsidR="00FA789B" w:rsidRPr="00F8630A">
        <w:rPr>
          <w:lang w:val="en-GB"/>
        </w:rPr>
        <w:t xml:space="preserve"> (</w:t>
      </w:r>
      <w:r w:rsidRPr="00F8630A">
        <w:rPr>
          <w:lang w:val="en-GB"/>
        </w:rPr>
        <w:t xml:space="preserve">1), Denis Schenk </w:t>
      </w:r>
      <w:r w:rsidR="001A172C" w:rsidRPr="00F8630A">
        <w:rPr>
          <w:lang w:val="en-GB"/>
        </w:rPr>
        <w:t xml:space="preserve">(1), </w:t>
      </w:r>
      <w:r w:rsidR="001A172C" w:rsidRPr="00F8630A">
        <w:rPr>
          <w:lang w:val="en-GB"/>
        </w:rPr>
        <w:br/>
        <w:t>Benjamin Voumard (1),</w:t>
      </w:r>
      <w:r w:rsidR="004C0271">
        <w:rPr>
          <w:lang w:val="en-GB"/>
        </w:rPr>
        <w:t xml:space="preserve"> Peter Varga (2), </w:t>
      </w:r>
      <w:r w:rsidR="004C0271">
        <w:t>Michael Pretterklieber (3),</w:t>
      </w:r>
      <w:r w:rsidR="001A172C" w:rsidRPr="00F8630A">
        <w:rPr>
          <w:lang w:val="en-GB"/>
        </w:rPr>
        <w:t xml:space="preserve"> Philippe Zysset (1)</w:t>
      </w:r>
    </w:p>
    <w:p w14:paraId="70CF1932" w14:textId="77777777" w:rsidR="00FA789B" w:rsidRPr="00F8630A" w:rsidRDefault="00FA789B" w:rsidP="00E95DEB">
      <w:pPr>
        <w:pStyle w:val="Authors"/>
        <w:rPr>
          <w:lang w:val="en-GB"/>
        </w:rPr>
      </w:pPr>
    </w:p>
    <w:p w14:paraId="3A59A66D" w14:textId="40248E1D" w:rsidR="004C0271" w:rsidRPr="00C408F1" w:rsidRDefault="001A172C" w:rsidP="004C0271">
      <w:pPr>
        <w:pStyle w:val="Affiliation"/>
        <w:numPr>
          <w:ilvl w:val="0"/>
          <w:numId w:val="14"/>
        </w:numPr>
        <w:rPr>
          <w:lang w:val="en-US"/>
        </w:rPr>
      </w:pPr>
      <w:r w:rsidRPr="001A172C">
        <w:rPr>
          <w:lang w:val="en-US"/>
        </w:rPr>
        <w:t>ARTORG Centre for Biomedical Engineering Research, University of Bern, Bern, Switzerland</w:t>
      </w:r>
    </w:p>
    <w:p w14:paraId="08897E44" w14:textId="394A908A" w:rsidR="004C0271" w:rsidRDefault="004C0271" w:rsidP="004C0271">
      <w:pPr>
        <w:pStyle w:val="Affiliation"/>
        <w:numPr>
          <w:ilvl w:val="0"/>
          <w:numId w:val="14"/>
        </w:numPr>
        <w:rPr>
          <w:lang w:val="de-CH"/>
        </w:rPr>
      </w:pPr>
      <w:r w:rsidRPr="004C0271">
        <w:rPr>
          <w:lang w:val="de-CH"/>
        </w:rPr>
        <w:t xml:space="preserve">AO Research Institute Davos, </w:t>
      </w:r>
      <w:del w:id="0" w:author="Zysset, Philippe (ARTORG)" w:date="2023-01-31T20:37:00Z">
        <w:r w:rsidRPr="004C0271" w:rsidDel="00940C97">
          <w:rPr>
            <w:lang w:val="de-CH"/>
          </w:rPr>
          <w:delText xml:space="preserve">7270 </w:delText>
        </w:r>
      </w:del>
      <w:r w:rsidRPr="004C0271">
        <w:rPr>
          <w:lang w:val="de-CH"/>
        </w:rPr>
        <w:t>Davos, Switzerland</w:t>
      </w:r>
    </w:p>
    <w:p w14:paraId="45C43670" w14:textId="78B293B4" w:rsidR="004C0271" w:rsidRPr="00C408F1" w:rsidRDefault="004C0271" w:rsidP="00C408F1">
      <w:pPr>
        <w:pStyle w:val="Affiliation"/>
        <w:numPr>
          <w:ilvl w:val="0"/>
          <w:numId w:val="14"/>
        </w:numPr>
      </w:pPr>
      <w:del w:id="1" w:author="Zysset, Philippe (ARTORG)" w:date="2023-01-31T20:47:00Z">
        <w:r w:rsidDel="00680117">
          <w:delText xml:space="preserve">Division of Anatomy, </w:delText>
        </w:r>
      </w:del>
      <w:ins w:id="2" w:author="Simon, Mathieu (ARTORG) [2]" w:date="2023-02-06T13:41:00Z">
        <w:r w:rsidR="00F47001" w:rsidRPr="00F47001">
          <w:t>Division of macroscopical and clinical Anatomy, Medical University of Graz, Graz, Austria</w:t>
        </w:r>
      </w:ins>
      <w:del w:id="3" w:author="Simon, Mathieu (ARTORG) [2]" w:date="2023-02-06T13:41:00Z">
        <w:r w:rsidDel="00F47001">
          <w:delText>Center for Anatomy and Cell Biology, Medical University of Vienna, Vienna, Austria</w:delText>
        </w:r>
      </w:del>
    </w:p>
    <w:p w14:paraId="1A30DBD5" w14:textId="77777777" w:rsidR="00FA789B" w:rsidRPr="00C408F1" w:rsidRDefault="00FA789B" w:rsidP="00C03FC1">
      <w:pPr>
        <w:pStyle w:val="Affiliation"/>
      </w:pPr>
    </w:p>
    <w:p w14:paraId="5F6E2A7B" w14:textId="77777777" w:rsidR="00C20EE6" w:rsidRPr="00C408F1" w:rsidRDefault="00C20EE6" w:rsidP="00C03FC1">
      <w:pPr>
        <w:pStyle w:val="Affiliation"/>
        <w:sectPr w:rsidR="00C20EE6" w:rsidRPr="00C408F1" w:rsidSect="00EA7BE4">
          <w:footerReference w:type="default" r:id="rId11"/>
          <w:pgSz w:w="11907" w:h="16840" w:code="9"/>
          <w:pgMar w:top="1134" w:right="1134" w:bottom="1440" w:left="1134" w:header="709" w:footer="595" w:gutter="0"/>
          <w:cols w:space="708"/>
          <w:docGrid w:linePitch="360"/>
        </w:sectPr>
      </w:pPr>
    </w:p>
    <w:p w14:paraId="2060A20D" w14:textId="1B600380" w:rsidR="00440573" w:rsidRPr="00C03FC1" w:rsidRDefault="001A172C" w:rsidP="00440573">
      <w:pPr>
        <w:pStyle w:val="Heading"/>
        <w:rPr>
          <w:lang w:val="en-US"/>
        </w:rPr>
      </w:pPr>
      <w:r>
        <w:rPr>
          <w:lang w:val="en-US"/>
        </w:rPr>
        <w:t>Introduction</w:t>
      </w:r>
    </w:p>
    <w:p w14:paraId="2BE979F6" w14:textId="6FAB6948" w:rsidR="00B641E4" w:rsidRDefault="00471F33" w:rsidP="00117FC9">
      <w:pPr>
        <w:rPr>
          <w:lang w:val="en-US"/>
        </w:rPr>
      </w:pPr>
      <w:r>
        <w:rPr>
          <w:lang w:val="en-US"/>
        </w:rPr>
        <w:t>H</w:t>
      </w:r>
      <w:r w:rsidR="00EC2109">
        <w:rPr>
          <w:lang w:val="en-US"/>
        </w:rPr>
        <w:t>igh-resolution peripheral quantitative computed tomography (</w:t>
      </w:r>
      <w:r w:rsidR="000D5D3A">
        <w:rPr>
          <w:lang w:val="en-US"/>
        </w:rPr>
        <w:t>HR-pQCT</w:t>
      </w:r>
      <w:r w:rsidR="00EC2109">
        <w:rPr>
          <w:lang w:val="en-US"/>
        </w:rPr>
        <w:t>)</w:t>
      </w:r>
      <w:r>
        <w:rPr>
          <w:lang w:val="en-US"/>
        </w:rPr>
        <w:t xml:space="preserve"> based</w:t>
      </w:r>
      <w:r w:rsidR="00545383">
        <w:rPr>
          <w:lang w:val="en-US"/>
        </w:rPr>
        <w:t xml:space="preserve"> homogenized</w:t>
      </w:r>
      <w:r w:rsidR="000D5D3A">
        <w:rPr>
          <w:lang w:val="en-US"/>
        </w:rPr>
        <w:t xml:space="preserve"> finite element</w:t>
      </w:r>
      <w:r w:rsidR="00545383">
        <w:rPr>
          <w:lang w:val="en-US"/>
        </w:rPr>
        <w:t xml:space="preserve"> (hFE)</w:t>
      </w:r>
      <w:r w:rsidR="000D5D3A">
        <w:rPr>
          <w:lang w:val="en-US"/>
        </w:rPr>
        <w:t xml:space="preserve"> analysis allows </w:t>
      </w:r>
      <w:r>
        <w:rPr>
          <w:lang w:val="en-US"/>
        </w:rPr>
        <w:t xml:space="preserve">accurate </w:t>
      </w:r>
      <w:r w:rsidR="000D5D3A">
        <w:rPr>
          <w:lang w:val="en-US"/>
        </w:rPr>
        <w:t xml:space="preserve">prediction of </w:t>
      </w:r>
      <w:r>
        <w:rPr>
          <w:lang w:val="en-US"/>
        </w:rPr>
        <w:t xml:space="preserve">stiffness and </w:t>
      </w:r>
      <w:r w:rsidR="000D5D3A">
        <w:rPr>
          <w:lang w:val="en-US"/>
        </w:rPr>
        <w:t>strength</w:t>
      </w:r>
      <w:r w:rsidR="000629F0">
        <w:rPr>
          <w:lang w:val="en-US"/>
        </w:rPr>
        <w:t xml:space="preserve"> </w:t>
      </w:r>
      <w:r>
        <w:rPr>
          <w:lang w:val="en-US"/>
        </w:rPr>
        <w:t>of</w:t>
      </w:r>
      <w:r w:rsidR="000D5D3A">
        <w:rPr>
          <w:lang w:val="en-US"/>
        </w:rPr>
        <w:t xml:space="preserve"> the </w:t>
      </w:r>
      <w:r w:rsidR="00343A99">
        <w:rPr>
          <w:lang w:val="en-US"/>
        </w:rPr>
        <w:t xml:space="preserve">distal </w:t>
      </w:r>
      <w:r w:rsidR="000D5D3A">
        <w:rPr>
          <w:lang w:val="en-US"/>
        </w:rPr>
        <w:t>radius and tibia [</w:t>
      </w:r>
      <w:r w:rsidR="00E9534B">
        <w:rPr>
          <w:lang w:val="en-US"/>
        </w:rPr>
        <w:t>1</w:t>
      </w:r>
      <w:r w:rsidR="000D5D3A">
        <w:rPr>
          <w:lang w:val="en-US"/>
        </w:rPr>
        <w:t>].</w:t>
      </w:r>
      <w:r w:rsidR="00545383">
        <w:rPr>
          <w:lang w:val="en-US"/>
        </w:rPr>
        <w:t xml:space="preserve"> Despite the capacity of hFE to predict structural properties, it remains unclear if the homogenization scheme is able to </w:t>
      </w:r>
      <w:r w:rsidR="003211A7">
        <w:rPr>
          <w:lang w:val="en-US"/>
        </w:rPr>
        <w:t xml:space="preserve">capture </w:t>
      </w:r>
      <w:r w:rsidR="00545383">
        <w:rPr>
          <w:lang w:val="en-US"/>
        </w:rPr>
        <w:t xml:space="preserve">high-strain localizations i.e. </w:t>
      </w:r>
      <w:r w:rsidR="00343A99">
        <w:rPr>
          <w:lang w:val="en-US"/>
        </w:rPr>
        <w:t xml:space="preserve">actual </w:t>
      </w:r>
      <w:r w:rsidR="00545383">
        <w:rPr>
          <w:lang w:val="en-US"/>
        </w:rPr>
        <w:t xml:space="preserve">fracture </w:t>
      </w:r>
      <w:r>
        <w:rPr>
          <w:lang w:val="en-US"/>
        </w:rPr>
        <w:t>zones</w:t>
      </w:r>
      <w:r w:rsidR="00E9534B">
        <w:rPr>
          <w:lang w:val="en-US"/>
        </w:rPr>
        <w:t xml:space="preserve"> [2]</w:t>
      </w:r>
      <w:r w:rsidR="00545383">
        <w:rPr>
          <w:lang w:val="en-US"/>
        </w:rPr>
        <w:t xml:space="preserve">. Therefore, the objective of this study is to investigate </w:t>
      </w:r>
      <w:r w:rsidR="00621A5C">
        <w:rPr>
          <w:lang w:val="en-US"/>
        </w:rPr>
        <w:t xml:space="preserve">the </w:t>
      </w:r>
      <w:r w:rsidR="00545383">
        <w:rPr>
          <w:lang w:val="en-US"/>
        </w:rPr>
        <w:t xml:space="preserve">compressive </w:t>
      </w:r>
      <w:r w:rsidR="00343A99">
        <w:rPr>
          <w:lang w:val="en-US"/>
        </w:rPr>
        <w:t xml:space="preserve">post-yield </w:t>
      </w:r>
      <w:r w:rsidR="00621A5C">
        <w:rPr>
          <w:lang w:val="en-US"/>
        </w:rPr>
        <w:t>behavior</w:t>
      </w:r>
      <w:r w:rsidR="00545383">
        <w:rPr>
          <w:lang w:val="en-US"/>
        </w:rPr>
        <w:t xml:space="preserve"> of the distal tibia and to </w:t>
      </w:r>
      <w:r w:rsidR="00343A99">
        <w:rPr>
          <w:lang w:val="en-US"/>
        </w:rPr>
        <w:t xml:space="preserve">compare </w:t>
      </w:r>
      <w:r w:rsidR="00545383">
        <w:rPr>
          <w:lang w:val="en-US"/>
        </w:rPr>
        <w:t>hFE predictions</w:t>
      </w:r>
      <w:r w:rsidR="00621A5C">
        <w:rPr>
          <w:lang w:val="en-US"/>
        </w:rPr>
        <w:t xml:space="preserve"> with experimental tests by both qualitative and quantitative </w:t>
      </w:r>
      <w:r w:rsidR="00343A99">
        <w:rPr>
          <w:lang w:val="en-US"/>
        </w:rPr>
        <w:t>means</w:t>
      </w:r>
      <w:r w:rsidR="00621A5C">
        <w:rPr>
          <w:lang w:val="en-US"/>
        </w:rPr>
        <w:t>.</w:t>
      </w:r>
    </w:p>
    <w:p w14:paraId="36F8ABAF" w14:textId="77777777" w:rsidR="0061114B" w:rsidRPr="00C03FC1" w:rsidRDefault="0061114B" w:rsidP="00117FC9">
      <w:pPr>
        <w:rPr>
          <w:lang w:val="en-US"/>
        </w:rPr>
      </w:pPr>
    </w:p>
    <w:p w14:paraId="7CDF1FD4" w14:textId="1413B5D5" w:rsidR="0061114B" w:rsidRPr="00FE4381" w:rsidRDefault="001A172C" w:rsidP="0061114B">
      <w:pPr>
        <w:pStyle w:val="Heading"/>
        <w:rPr>
          <w:lang w:val="en-US"/>
        </w:rPr>
      </w:pPr>
      <w:r>
        <w:rPr>
          <w:lang w:val="en-US"/>
        </w:rPr>
        <w:t>Methods</w:t>
      </w:r>
    </w:p>
    <w:p w14:paraId="42D14D82" w14:textId="0E2EAB39" w:rsidR="00AB13A1" w:rsidRDefault="00343A99" w:rsidP="00AB13A1">
      <w:pPr>
        <w:rPr>
          <w:lang w:val="en-US"/>
        </w:rPr>
      </w:pPr>
      <w:r>
        <w:rPr>
          <w:lang w:val="en-US"/>
        </w:rPr>
        <w:t>Twenty-five</w:t>
      </w:r>
      <w:r w:rsidR="00621A5C">
        <w:rPr>
          <w:lang w:val="en-US"/>
        </w:rPr>
        <w:t xml:space="preserve"> fresh frozen </w:t>
      </w:r>
      <w:del w:id="4" w:author="Simon, Mathieu (ARTORG) [2]" w:date="2023-02-06T13:41:00Z">
        <w:r w:rsidR="00C26143" w:rsidDel="00F47001">
          <w:rPr>
            <w:lang w:val="en-US"/>
          </w:rPr>
          <w:delText xml:space="preserve">cadaveric </w:delText>
        </w:r>
      </w:del>
      <w:ins w:id="5" w:author="Simon, Mathieu (ARTORG) [2]" w:date="2023-02-06T13:41:00Z">
        <w:r w:rsidR="00F47001">
          <w:rPr>
            <w:lang w:val="en-US"/>
          </w:rPr>
          <w:t>anatomic specimens of</w:t>
        </w:r>
        <w:r w:rsidR="00F47001">
          <w:rPr>
            <w:lang w:val="en-US"/>
          </w:rPr>
          <w:t xml:space="preserve"> </w:t>
        </w:r>
      </w:ins>
      <w:r w:rsidR="00C26143">
        <w:rPr>
          <w:lang w:val="en-US"/>
        </w:rPr>
        <w:t xml:space="preserve">human tibiae were used in this study. </w:t>
      </w:r>
      <w:del w:id="6" w:author="Zysset, Philippe (ARTORG)" w:date="2023-01-31T20:38:00Z">
        <w:r w:rsidR="00C26143" w:rsidDel="00940C97">
          <w:rPr>
            <w:lang w:val="en-US"/>
          </w:rPr>
          <w:delText xml:space="preserve">The </w:delText>
        </w:r>
        <w:r w:rsidR="00E342E1" w:rsidDel="00940C97">
          <w:rPr>
            <w:lang w:val="en-US"/>
          </w:rPr>
          <w:delText>standard</w:delText>
        </w:r>
      </w:del>
      <w:ins w:id="7" w:author="Zysset, Philippe (ARTORG)" w:date="2023-01-31T20:38:00Z">
        <w:r w:rsidR="00940C97">
          <w:rPr>
            <w:lang w:val="en-US"/>
          </w:rPr>
          <w:t xml:space="preserve">A </w:t>
        </w:r>
      </w:ins>
      <w:ins w:id="8" w:author="Zysset, Philippe (ARTORG)" w:date="2023-01-31T20:39:00Z">
        <w:r w:rsidR="00940C97">
          <w:rPr>
            <w:lang w:val="en-US"/>
          </w:rPr>
          <w:t>3 cm</w:t>
        </w:r>
      </w:ins>
      <w:del w:id="9" w:author="Zysset, Philippe (ARTORG)" w:date="2023-01-31T20:39:00Z">
        <w:r w:rsidR="00E342E1" w:rsidDel="00940C97">
          <w:rPr>
            <w:lang w:val="en-US"/>
          </w:rPr>
          <w:delText xml:space="preserve"> clinical</w:delText>
        </w:r>
      </w:del>
      <w:r w:rsidR="00E342E1">
        <w:rPr>
          <w:lang w:val="en-US"/>
        </w:rPr>
        <w:t xml:space="preserve"> </w:t>
      </w:r>
      <w:ins w:id="10" w:author="Simon, Mathieu (ARTORG)" w:date="2023-01-31T21:15:00Z">
        <w:r w:rsidR="00B17695">
          <w:rPr>
            <w:lang w:val="en-US"/>
          </w:rPr>
          <w:t xml:space="preserve">(3 stacks) </w:t>
        </w:r>
      </w:ins>
      <w:r w:rsidR="00E342E1">
        <w:rPr>
          <w:lang w:val="en-US"/>
        </w:rPr>
        <w:t xml:space="preserve">distal section was scanned </w:t>
      </w:r>
      <w:r w:rsidR="00EE6ADE">
        <w:rPr>
          <w:lang w:val="en-US"/>
        </w:rPr>
        <w:t xml:space="preserve">by </w:t>
      </w:r>
      <w:r w:rsidR="00E342E1">
        <w:rPr>
          <w:lang w:val="en-US"/>
        </w:rPr>
        <w:t>HR-pQCT</w:t>
      </w:r>
      <w:r w:rsidR="00EE6ADE">
        <w:rPr>
          <w:lang w:val="en-US"/>
        </w:rPr>
        <w:t xml:space="preserve"> (XCT II, Scanco Medical, Switzerland)</w:t>
      </w:r>
      <w:r w:rsidR="00E342E1">
        <w:rPr>
          <w:lang w:val="en-US"/>
        </w:rPr>
        <w:t xml:space="preserve">. Then, </w:t>
      </w:r>
      <w:r w:rsidR="00471F33">
        <w:rPr>
          <w:lang w:val="en-US"/>
        </w:rPr>
        <w:t xml:space="preserve">sections </w:t>
      </w:r>
      <w:r w:rsidR="00E342E1">
        <w:rPr>
          <w:lang w:val="en-US"/>
        </w:rPr>
        <w:t xml:space="preserve">were </w:t>
      </w:r>
      <w:r w:rsidR="00EC2109">
        <w:rPr>
          <w:lang w:val="en-US"/>
        </w:rPr>
        <w:t>cut out</w:t>
      </w:r>
      <w:r w:rsidR="00E342E1">
        <w:rPr>
          <w:lang w:val="en-US"/>
        </w:rPr>
        <w:t xml:space="preserve"> as close as possible to the HR-pQCT </w:t>
      </w:r>
      <w:ins w:id="11" w:author="Zysset, Philippe (ARTORG)" w:date="2023-01-31T20:39:00Z">
        <w:r w:rsidR="00940C97">
          <w:rPr>
            <w:lang w:val="en-US"/>
          </w:rPr>
          <w:t xml:space="preserve">triple </w:t>
        </w:r>
      </w:ins>
      <w:r w:rsidR="00471F33">
        <w:rPr>
          <w:lang w:val="en-US"/>
        </w:rPr>
        <w:t>stacks</w:t>
      </w:r>
      <w:r w:rsidR="00E342E1">
        <w:rPr>
          <w:lang w:val="en-US"/>
        </w:rPr>
        <w:t>, lapped, and scanned</w:t>
      </w:r>
      <w:r w:rsidR="00EC2109">
        <w:rPr>
          <w:lang w:val="en-US"/>
        </w:rPr>
        <w:t xml:space="preserve"> in a μCT</w:t>
      </w:r>
      <w:r w:rsidR="00E342E1">
        <w:rPr>
          <w:lang w:val="en-US"/>
        </w:rPr>
        <w:t xml:space="preserve"> </w:t>
      </w:r>
      <w:r w:rsidR="00EC2109">
        <w:rPr>
          <w:lang w:val="en-US"/>
        </w:rPr>
        <w:t>with</w:t>
      </w:r>
      <w:r w:rsidR="00E342E1">
        <w:rPr>
          <w:lang w:val="en-US"/>
        </w:rPr>
        <w:t xml:space="preserve"> </w:t>
      </w:r>
      <w:r w:rsidR="00EC2109">
        <w:rPr>
          <w:lang w:val="en-US"/>
        </w:rPr>
        <w:t xml:space="preserve">a </w:t>
      </w:r>
      <w:r w:rsidR="00E342E1">
        <w:rPr>
          <w:lang w:val="en-US"/>
        </w:rPr>
        <w:t>24.5</w:t>
      </w:r>
      <w:r w:rsidR="00EC2109">
        <w:rPr>
          <w:lang w:val="en-US"/>
        </w:rPr>
        <w:t xml:space="preserve"> μm voxel size. </w:t>
      </w:r>
      <w:r w:rsidR="00471F33">
        <w:rPr>
          <w:lang w:val="en-US"/>
        </w:rPr>
        <w:t xml:space="preserve">The sections </w:t>
      </w:r>
      <w:r w:rsidR="00EC2109">
        <w:rPr>
          <w:lang w:val="en-US"/>
        </w:rPr>
        <w:t xml:space="preserve">were tested in compression up to failure and scanned again in μCT. </w:t>
      </w:r>
      <w:r w:rsidR="00471F33">
        <w:rPr>
          <w:lang w:val="en-US"/>
        </w:rPr>
        <w:t>The s</w:t>
      </w:r>
      <w:r w:rsidR="00FB3B98">
        <w:rPr>
          <w:lang w:val="en-US"/>
        </w:rPr>
        <w:t xml:space="preserve">cans were then downscaled to 72.5 μm voxel size, similar to HR-pQCT resolution. hFE </w:t>
      </w:r>
      <w:ins w:id="12" w:author="Zysset, Philippe (ARTORG)" w:date="2023-01-31T20:39:00Z">
        <w:r w:rsidR="00940C97">
          <w:rPr>
            <w:lang w:val="en-US"/>
          </w:rPr>
          <w:t>analy</w:t>
        </w:r>
      </w:ins>
      <w:ins w:id="13" w:author="Zysset, Philippe (ARTORG)" w:date="2023-01-31T20:56:00Z">
        <w:r w:rsidR="00440473">
          <w:rPr>
            <w:lang w:val="en-US"/>
          </w:rPr>
          <w:t xml:space="preserve">sis </w:t>
        </w:r>
      </w:ins>
      <w:r w:rsidR="00FB3B98">
        <w:rPr>
          <w:lang w:val="en-US"/>
        </w:rPr>
        <w:t xml:space="preserve">was performed in order to reproduce the </w:t>
      </w:r>
      <w:ins w:id="14" w:author="Zysset, Philippe (ARTORG)" w:date="2023-01-31T20:40:00Z">
        <w:r w:rsidR="00940C97">
          <w:rPr>
            <w:lang w:val="en-US"/>
          </w:rPr>
          <w:t>plastic deformation</w:t>
        </w:r>
      </w:ins>
      <w:ins w:id="15" w:author="Zysset, Philippe (ARTORG)" w:date="2023-01-31T20:48:00Z">
        <w:r w:rsidR="00680117">
          <w:rPr>
            <w:lang w:val="en-US"/>
          </w:rPr>
          <w:t xml:space="preserve"> field</w:t>
        </w:r>
      </w:ins>
      <w:ins w:id="16" w:author="Zysset, Philippe (ARTORG)" w:date="2023-01-31T20:45:00Z">
        <w:r w:rsidR="00940C97">
          <w:rPr>
            <w:lang w:val="en-US"/>
          </w:rPr>
          <w:t xml:space="preserve"> </w:t>
        </w:r>
      </w:ins>
      <w:ins w:id="17" w:author="Zysset, Philippe (ARTORG)" w:date="2023-01-31T20:40:00Z">
        <w:r w:rsidR="00940C97">
          <w:rPr>
            <w:lang w:val="en-US"/>
          </w:rPr>
          <w:t xml:space="preserve">resulting from the </w:t>
        </w:r>
      </w:ins>
      <w:r w:rsidR="00FB3B98">
        <w:rPr>
          <w:lang w:val="en-US"/>
        </w:rPr>
        <w:t xml:space="preserve">compressive experiment as </w:t>
      </w:r>
      <w:r w:rsidR="00884F2E">
        <w:rPr>
          <w:lang w:val="en-US"/>
        </w:rPr>
        <w:t>closely</w:t>
      </w:r>
      <w:r w:rsidR="00FB3B98">
        <w:rPr>
          <w:lang w:val="en-US"/>
        </w:rPr>
        <w:t xml:space="preserve"> as possible. On the other hand, registration between post- and </w:t>
      </w:r>
      <w:r w:rsidR="00B27E02">
        <w:rPr>
          <w:lang w:val="en-US"/>
        </w:rPr>
        <w:t>pre-experiment</w:t>
      </w:r>
      <w:r w:rsidR="00FB3B98">
        <w:rPr>
          <w:lang w:val="en-US"/>
        </w:rPr>
        <w:t xml:space="preserve"> scans was performed in two steps: 1) rigid registration, </w:t>
      </w:r>
      <w:r w:rsidR="00884F2E">
        <w:rPr>
          <w:lang w:val="en-US"/>
        </w:rPr>
        <w:t xml:space="preserve">and </w:t>
      </w:r>
      <w:r w:rsidR="00FB3B98">
        <w:rPr>
          <w:lang w:val="en-US"/>
        </w:rPr>
        <w:t>2) b-spline registration.</w:t>
      </w:r>
      <w:ins w:id="18" w:author="Simon, Mathieu (ARTORG)" w:date="2023-01-31T21:30:00Z">
        <w:r w:rsidR="007A58EB">
          <w:rPr>
            <w:lang w:val="en-US"/>
          </w:rPr>
          <w:t xml:space="preserve"> </w:t>
        </w:r>
      </w:ins>
      <w:moveToRangeStart w:id="19" w:author="Simon, Mathieu (ARTORG)" w:date="2023-01-31T21:30:00Z" w:name="move126093032"/>
      <w:moveTo w:id="20" w:author="Simon, Mathieu (ARTORG)" w:date="2023-01-31T21:30:00Z">
        <w:r w:rsidR="007A58EB">
          <w:rPr>
            <w:lang w:val="en-US"/>
          </w:rPr>
          <w:t>Quantitative 3D registration assessment was performed using the Dice coefficient.</w:t>
        </w:r>
      </w:moveTo>
      <w:moveToRangeEnd w:id="19"/>
      <w:r w:rsidR="00FB3B98">
        <w:rPr>
          <w:lang w:val="en-US"/>
        </w:rPr>
        <w:t xml:space="preserve"> The deformation gradient (</w:t>
      </w:r>
      <w:r w:rsidR="00FB3B98" w:rsidRPr="00C408F1">
        <w:rPr>
          <w:b/>
          <w:bCs/>
          <w:lang w:val="en-US"/>
        </w:rPr>
        <w:t>F</w:t>
      </w:r>
      <w:r w:rsidR="00FB3B98">
        <w:rPr>
          <w:lang w:val="en-US"/>
        </w:rPr>
        <w:t>) was extracted in both hFE and registration</w:t>
      </w:r>
      <w:r w:rsidR="00D72A8F">
        <w:rPr>
          <w:lang w:val="en-US"/>
        </w:rPr>
        <w:t xml:space="preserve">. Then, </w:t>
      </w:r>
      <w:r w:rsidR="0057275B">
        <w:rPr>
          <w:lang w:val="en-US"/>
        </w:rPr>
        <w:t>volumetric</w:t>
      </w:r>
      <w:r w:rsidR="00D72A8F">
        <w:rPr>
          <w:lang w:val="en-US"/>
        </w:rPr>
        <w:t xml:space="preserve"> </w:t>
      </w:r>
      <w:r w:rsidR="00471F33">
        <w:rPr>
          <w:lang w:val="en-US"/>
        </w:rPr>
        <w:t xml:space="preserve">deformation </w:t>
      </w:r>
      <w:r w:rsidR="003211A7">
        <w:rPr>
          <w:lang w:val="en-US"/>
        </w:rPr>
        <w:t>(det</w:t>
      </w:r>
      <w:r w:rsidR="003211A7" w:rsidRPr="00C408F1">
        <w:rPr>
          <w:b/>
          <w:bCs/>
          <w:lang w:val="en-US"/>
        </w:rPr>
        <w:t>F</w:t>
      </w:r>
      <w:r w:rsidR="003211A7">
        <w:rPr>
          <w:lang w:val="en-US"/>
        </w:rPr>
        <w:t xml:space="preserve">) </w:t>
      </w:r>
      <w:r w:rsidR="00D72A8F">
        <w:rPr>
          <w:lang w:val="en-US"/>
        </w:rPr>
        <w:t xml:space="preserve">and </w:t>
      </w:r>
      <w:r w:rsidR="009D5985">
        <w:rPr>
          <w:lang w:val="en-US"/>
        </w:rPr>
        <w:t xml:space="preserve">the norm of </w:t>
      </w:r>
      <w:r w:rsidR="00D72A8F">
        <w:rPr>
          <w:lang w:val="en-US"/>
        </w:rPr>
        <w:t xml:space="preserve">isovolumic deformation </w:t>
      </w:r>
      <w:r w:rsidR="003211A7">
        <w:rPr>
          <w:lang w:val="en-US"/>
        </w:rPr>
        <w:t>(||</w:t>
      </w:r>
      <m:oMath>
        <m:acc>
          <m:accPr>
            <m:chr m:val="̃"/>
            <m:ctrlPr>
              <w:rPr>
                <w:rFonts w:ascii="Cambria Math" w:hAnsi="Cambria Math"/>
              </w:rPr>
            </m:ctrlPr>
          </m:accPr>
          <m:e>
            <m:r>
              <m:rPr>
                <m:nor/>
              </m:rPr>
              <w:rPr>
                <w:b/>
                <w:bCs/>
                <w:iCs/>
              </w:rPr>
              <m:t>F</m:t>
            </m:r>
          </m:e>
        </m:acc>
      </m:oMath>
      <w:r w:rsidR="003211A7">
        <w:rPr>
          <w:lang w:val="en-US"/>
        </w:rPr>
        <w:t xml:space="preserve">||) </w:t>
      </w:r>
      <w:r w:rsidR="00D72A8F">
        <w:rPr>
          <w:lang w:val="en-US"/>
        </w:rPr>
        <w:t xml:space="preserve">were obtained using </w:t>
      </w:r>
      <w:r w:rsidR="0057275B">
        <w:rPr>
          <w:lang w:val="en-US"/>
        </w:rPr>
        <w:t xml:space="preserve">the </w:t>
      </w:r>
      <w:r w:rsidR="00B27E02">
        <w:rPr>
          <w:lang w:val="en-US"/>
        </w:rPr>
        <w:t>unimodular</w:t>
      </w:r>
      <w:r w:rsidR="00D72A8F">
        <w:rPr>
          <w:lang w:val="en-US"/>
        </w:rPr>
        <w:t xml:space="preserve"> decomposition of </w:t>
      </w:r>
      <w:r w:rsidR="00D72A8F" w:rsidRPr="00C408F1">
        <w:rPr>
          <w:b/>
          <w:bCs/>
          <w:lang w:val="en-US"/>
        </w:rPr>
        <w:t>F</w:t>
      </w:r>
      <w:r w:rsidR="0057275B">
        <w:rPr>
          <w:lang w:val="en-US"/>
        </w:rPr>
        <w:t xml:space="preserve"> </w:t>
      </w:r>
      <w:r w:rsidR="004D2A3E">
        <w:rPr>
          <w:lang w:val="en-US"/>
        </w:rPr>
        <w:t>(</w:t>
      </w:r>
      <w:r w:rsidR="0057275B">
        <w:rPr>
          <w:lang w:val="en-US"/>
        </w:rPr>
        <w:t xml:space="preserve">equ. </w:t>
      </w:r>
      <w:r w:rsidR="004D2A3E">
        <w:rPr>
          <w:lang w:val="en-US"/>
        </w:rPr>
        <w:t>1)</w:t>
      </w:r>
      <w:r w:rsidR="007556E2">
        <w:rPr>
          <w:lang w:val="en-US"/>
        </w:rPr>
        <w:t xml:space="preserve">. Finally, </w:t>
      </w:r>
      <w:r w:rsidR="00B27E02">
        <w:rPr>
          <w:lang w:val="en-US"/>
        </w:rPr>
        <w:t xml:space="preserve">a </w:t>
      </w:r>
      <w:r w:rsidR="007556E2">
        <w:rPr>
          <w:lang w:val="en-US"/>
        </w:rPr>
        <w:t xml:space="preserve">qualitative assessment was performed by looking at </w:t>
      </w:r>
      <w:r w:rsidR="00B27E02">
        <w:rPr>
          <w:lang w:val="en-US"/>
        </w:rPr>
        <w:t xml:space="preserve">the </w:t>
      </w:r>
      <w:r w:rsidR="007556E2">
        <w:rPr>
          <w:lang w:val="en-US"/>
        </w:rPr>
        <w:t xml:space="preserve">mid-slice of rigid and b-spline registration, </w:t>
      </w:r>
      <w:ins w:id="21" w:author="Simon, Mathieu (ARTORG)" w:date="2023-01-31T21:20:00Z">
        <w:r w:rsidR="00B17695">
          <w:rPr>
            <w:lang w:val="en-US"/>
          </w:rPr>
          <w:t xml:space="preserve">and </w:t>
        </w:r>
      </w:ins>
      <w:r w:rsidR="007556E2" w:rsidRPr="00C408F1">
        <w:rPr>
          <w:b/>
          <w:bCs/>
          <w:lang w:val="en-US"/>
        </w:rPr>
        <w:t>F</w:t>
      </w:r>
      <w:r w:rsidR="007556E2">
        <w:rPr>
          <w:lang w:val="en-US"/>
        </w:rPr>
        <w:t xml:space="preserve"> resulting from </w:t>
      </w:r>
      <w:ins w:id="22" w:author="Simon, Mathieu (ARTORG)" w:date="2023-01-31T21:20:00Z">
        <w:r w:rsidR="00B17695">
          <w:rPr>
            <w:lang w:val="en-US"/>
          </w:rPr>
          <w:t xml:space="preserve">both </w:t>
        </w:r>
      </w:ins>
      <w:r w:rsidR="007556E2">
        <w:rPr>
          <w:lang w:val="en-US"/>
        </w:rPr>
        <w:t xml:space="preserve">the registration and </w:t>
      </w:r>
      <w:r w:rsidR="00AF3F28">
        <w:rPr>
          <w:lang w:val="en-US"/>
        </w:rPr>
        <w:t xml:space="preserve">the hFE simulation. </w:t>
      </w:r>
      <w:moveFromRangeStart w:id="23" w:author="Simon, Mathieu (ARTORG)" w:date="2023-01-31T21:30:00Z" w:name="move126093032"/>
      <w:moveFrom w:id="24" w:author="Simon, Mathieu (ARTORG)" w:date="2023-01-31T21:30:00Z">
        <w:r w:rsidR="00AF3F28" w:rsidDel="007A58EB">
          <w:rPr>
            <w:lang w:val="en-US"/>
          </w:rPr>
          <w:t>Quantitative</w:t>
        </w:r>
        <w:r w:rsidR="000F055C" w:rsidDel="007A58EB">
          <w:rPr>
            <w:lang w:val="en-US"/>
          </w:rPr>
          <w:t xml:space="preserve"> </w:t>
        </w:r>
        <w:r w:rsidR="00B26A15" w:rsidDel="007A58EB">
          <w:rPr>
            <w:lang w:val="en-US"/>
          </w:rPr>
          <w:t xml:space="preserve">3D </w:t>
        </w:r>
        <w:r w:rsidR="000F055C" w:rsidDel="007A58EB">
          <w:rPr>
            <w:lang w:val="en-US"/>
          </w:rPr>
          <w:t>registration</w:t>
        </w:r>
        <w:r w:rsidR="00AF3F28" w:rsidDel="007A58EB">
          <w:rPr>
            <w:lang w:val="en-US"/>
          </w:rPr>
          <w:t xml:space="preserve"> assessment was performed using</w:t>
        </w:r>
        <w:r w:rsidR="00B26A15" w:rsidDel="007A58EB">
          <w:rPr>
            <w:lang w:val="en-US"/>
          </w:rPr>
          <w:t xml:space="preserve"> the</w:t>
        </w:r>
        <w:r w:rsidR="00AF3F28" w:rsidDel="007A58EB">
          <w:rPr>
            <w:lang w:val="en-US"/>
          </w:rPr>
          <w:t xml:space="preserve"> </w:t>
        </w:r>
        <w:r w:rsidR="000F055C" w:rsidDel="007A58EB">
          <w:rPr>
            <w:lang w:val="en-US"/>
          </w:rPr>
          <w:t>Dice coefficient</w:t>
        </w:r>
        <w:r w:rsidR="00AF3F28" w:rsidDel="007A58EB">
          <w:rPr>
            <w:lang w:val="en-US"/>
          </w:rPr>
          <w:t>.</w:t>
        </w:r>
      </w:moveFrom>
      <w:moveFromRangeEnd w:id="23"/>
    </w:p>
    <w:p w14:paraId="20F3B486" w14:textId="40613273" w:rsidR="00AA7EF8" w:rsidRDefault="00AA7EF8" w:rsidP="00AB13A1">
      <w:pPr>
        <w:rPr>
          <w:lang w:val="en-US"/>
        </w:rPr>
      </w:pPr>
    </w:p>
    <w:p w14:paraId="5C94A97D" w14:textId="6CF0F14C" w:rsidR="00AA7EF8" w:rsidRPr="007556E2" w:rsidRDefault="00AA7EF8" w:rsidP="00AA7EF8">
      <w:pPr>
        <w:pStyle w:val="Equation"/>
      </w:pPr>
      <w:r w:rsidRPr="007556E2">
        <w:tab/>
      </w:r>
      <m:oMath>
        <m:r>
          <m:rPr>
            <m:nor/>
          </m:rPr>
          <w:rPr>
            <w:b/>
            <w:bCs/>
            <w:iCs/>
          </w:rPr>
          <m:t>F</m:t>
        </m:r>
        <m:r>
          <m:rPr>
            <m:nor/>
          </m:rPr>
          <w:rPr>
            <w:iCs/>
          </w:rPr>
          <m:t xml:space="preserve"> </m:t>
        </m:r>
        <m:r>
          <m:rPr>
            <m:nor/>
          </m:rPr>
          <m:t xml:space="preserve">= </m:t>
        </m:r>
        <m:sSup>
          <m:sSupPr>
            <m:ctrlPr>
              <w:rPr>
                <w:rFonts w:ascii="Cambria Math" w:hAnsi="Cambria Math"/>
              </w:rPr>
            </m:ctrlPr>
          </m:sSupPr>
          <m:e>
            <m:r>
              <m:rPr>
                <m:nor/>
              </m:rPr>
              <m:t>det(</m:t>
            </m:r>
            <m:r>
              <m:rPr>
                <m:nor/>
              </m:rPr>
              <w:rPr>
                <w:b/>
                <w:bCs/>
                <w:iCs/>
              </w:rPr>
              <m:t>F</m:t>
            </m:r>
            <m:r>
              <m:rPr>
                <m:nor/>
              </m:rPr>
              <m:t>)</m:t>
            </m:r>
          </m:e>
          <m:sup>
            <m:r>
              <m:rPr>
                <m:nor/>
              </m:rPr>
              <m:t>-1/3</m:t>
            </m:r>
          </m:sup>
        </m:sSup>
        <m:r>
          <m:rPr>
            <m:nor/>
          </m:rPr>
          <m:t xml:space="preserve"> </m:t>
        </m:r>
        <m:acc>
          <m:accPr>
            <m:chr m:val="̃"/>
            <m:ctrlPr>
              <w:rPr>
                <w:rFonts w:ascii="Cambria Math" w:hAnsi="Cambria Math"/>
              </w:rPr>
            </m:ctrlPr>
          </m:accPr>
          <m:e>
            <m:r>
              <m:rPr>
                <m:nor/>
              </m:rPr>
              <w:rPr>
                <w:b/>
                <w:bCs/>
                <w:iCs/>
              </w:rPr>
              <m:t>F</m:t>
            </m:r>
          </m:e>
        </m:acc>
      </m:oMath>
      <w:r w:rsidRPr="007556E2">
        <w:tab/>
        <w:t>(1)</w:t>
      </w:r>
    </w:p>
    <w:p w14:paraId="03DA397A" w14:textId="77777777" w:rsidR="00AA7EF8" w:rsidRPr="00C03FC1" w:rsidRDefault="00AA7EF8" w:rsidP="00AB13A1">
      <w:pPr>
        <w:rPr>
          <w:lang w:val="en-US"/>
        </w:rPr>
      </w:pPr>
    </w:p>
    <w:p w14:paraId="729748D1" w14:textId="1BBCC2D1" w:rsidR="00AB13A1" w:rsidRPr="00B9749E" w:rsidRDefault="001A172C" w:rsidP="00AB13A1">
      <w:pPr>
        <w:pStyle w:val="Heading"/>
        <w:rPr>
          <w:lang w:val="en-US"/>
        </w:rPr>
      </w:pPr>
      <w:r>
        <w:rPr>
          <w:lang w:val="en-US"/>
        </w:rPr>
        <w:t>Result</w:t>
      </w:r>
      <w:r w:rsidR="00AB13A1" w:rsidRPr="00B9749E">
        <w:rPr>
          <w:lang w:val="en-US"/>
        </w:rPr>
        <w:t>s</w:t>
      </w:r>
    </w:p>
    <w:p w14:paraId="30D17CE7" w14:textId="45B3C38C" w:rsidR="00117FC9" w:rsidRDefault="00B27E02" w:rsidP="00AB13A1">
      <w:pPr>
        <w:rPr>
          <w:lang w:val="en-US"/>
        </w:rPr>
      </w:pPr>
      <w:r>
        <w:rPr>
          <w:lang w:val="en-US"/>
        </w:rPr>
        <w:t>Structural parameters showed good agreement between the experiment and hFE both for stiffness (R</w:t>
      </w:r>
      <w:r>
        <w:rPr>
          <w:vertAlign w:val="superscript"/>
          <w:lang w:val="en-US"/>
        </w:rPr>
        <w:t>2</w:t>
      </w:r>
      <w:r>
        <w:rPr>
          <w:lang w:val="en-US"/>
        </w:rPr>
        <w:t xml:space="preserve">=0.89, </w:t>
      </w:r>
      <w:r w:rsidR="00471F33">
        <w:rPr>
          <w:lang w:val="en-US"/>
        </w:rPr>
        <w:t>slope</w:t>
      </w:r>
      <w:r>
        <w:rPr>
          <w:lang w:val="en-US"/>
        </w:rPr>
        <w:t>=0.96 with 95% CI [0.82, 1.11]) and ultimate force (R</w:t>
      </w:r>
      <w:r>
        <w:rPr>
          <w:vertAlign w:val="superscript"/>
          <w:lang w:val="en-US"/>
        </w:rPr>
        <w:t>2</w:t>
      </w:r>
      <w:r>
        <w:rPr>
          <w:lang w:val="en-US"/>
        </w:rPr>
        <w:t xml:space="preserve">=0.97, </w:t>
      </w:r>
      <w:r w:rsidR="00471F33">
        <w:rPr>
          <w:lang w:val="en-US"/>
        </w:rPr>
        <w:t>slope</w:t>
      </w:r>
      <w:r>
        <w:rPr>
          <w:lang w:val="en-US"/>
        </w:rPr>
        <w:t>=1.04 [0.95, 1.12]).</w:t>
      </w:r>
      <w:r w:rsidR="000F055C">
        <w:rPr>
          <w:lang w:val="en-US"/>
        </w:rPr>
        <w:t xml:space="preserve"> The quantitative assessment showed a</w:t>
      </w:r>
      <w:r w:rsidR="00471F33">
        <w:rPr>
          <w:lang w:val="en-US"/>
        </w:rPr>
        <w:t xml:space="preserve"> moderate</w:t>
      </w:r>
      <w:r w:rsidR="000F055C">
        <w:rPr>
          <w:lang w:val="en-US"/>
        </w:rPr>
        <w:t xml:space="preserve"> increase of </w:t>
      </w:r>
      <w:r w:rsidR="00B26A15">
        <w:rPr>
          <w:lang w:val="en-US"/>
        </w:rPr>
        <w:t xml:space="preserve">the </w:t>
      </w:r>
      <w:r w:rsidR="000F055C">
        <w:rPr>
          <w:lang w:val="en-US"/>
        </w:rPr>
        <w:t xml:space="preserve">mean </w:t>
      </w:r>
      <w:r w:rsidR="000F055C">
        <w:rPr>
          <w:lang w:val="en-US"/>
        </w:rPr>
        <w:t>Dice coefficient from 0.57 (rigid registration) to 0.62 (b-spline registration).</w:t>
      </w:r>
      <w:r>
        <w:rPr>
          <w:lang w:val="en-US"/>
        </w:rPr>
        <w:t xml:space="preserve"> </w:t>
      </w:r>
      <w:r w:rsidR="0059223D">
        <w:rPr>
          <w:lang w:val="en-US"/>
        </w:rPr>
        <w:t xml:space="preserve">The qualitative assessment </w:t>
      </w:r>
      <w:ins w:id="25" w:author="Zysset, Philippe (ARTORG)" w:date="2023-01-31T20:42:00Z">
        <w:r w:rsidR="00940C97">
          <w:rPr>
            <w:lang w:val="en-US"/>
          </w:rPr>
          <w:t>of hFE</w:t>
        </w:r>
      </w:ins>
      <w:ins w:id="26" w:author="Simon, Mathieu (ARTORG)" w:date="2023-01-31T21:23:00Z">
        <w:r w:rsidR="005559A4">
          <w:rPr>
            <w:lang w:val="en-US"/>
          </w:rPr>
          <w:t xml:space="preserve"> sections</w:t>
        </w:r>
      </w:ins>
      <w:ins w:id="27" w:author="Zysset, Philippe (ARTORG)" w:date="2023-01-31T20:42:00Z">
        <w:r w:rsidR="00940C97">
          <w:rPr>
            <w:lang w:val="en-US"/>
          </w:rPr>
          <w:t xml:space="preserve"> </w:t>
        </w:r>
      </w:ins>
      <w:r w:rsidR="0059223D">
        <w:rPr>
          <w:lang w:val="en-US"/>
        </w:rPr>
        <w:t xml:space="preserve">allowed </w:t>
      </w:r>
      <w:r w:rsidR="00FB45A5">
        <w:rPr>
          <w:lang w:val="en-US"/>
        </w:rPr>
        <w:t xml:space="preserve">the classification of the </w:t>
      </w:r>
      <w:r w:rsidR="0059223D">
        <w:rPr>
          <w:lang w:val="en-US"/>
        </w:rPr>
        <w:t xml:space="preserve">samples into </w:t>
      </w:r>
      <w:r w:rsidR="0057275B">
        <w:rPr>
          <w:lang w:val="en-US"/>
        </w:rPr>
        <w:t xml:space="preserve">3 </w:t>
      </w:r>
      <w:r w:rsidR="0059223D">
        <w:rPr>
          <w:lang w:val="en-US"/>
        </w:rPr>
        <w:t>categories</w:t>
      </w:r>
      <w:r w:rsidR="00E9534B">
        <w:rPr>
          <w:lang w:val="en-US"/>
        </w:rPr>
        <w:t xml:space="preserve">: bad </w:t>
      </w:r>
      <w:del w:id="28" w:author="Zysset, Philippe (ARTORG)" w:date="2023-01-31T20:42:00Z">
        <w:r w:rsidR="00E9534B" w:rsidDel="00940C97">
          <w:rPr>
            <w:lang w:val="en-US"/>
          </w:rPr>
          <w:delText xml:space="preserve">agreement </w:delText>
        </w:r>
      </w:del>
      <w:r w:rsidR="00E9534B">
        <w:rPr>
          <w:lang w:val="en-US"/>
        </w:rPr>
        <w:t>(14</w:t>
      </w:r>
      <w:ins w:id="29" w:author="Zysset, Philippe (ARTORG)" w:date="2023-01-31T20:42:00Z">
        <w:r w:rsidR="00940C97">
          <w:rPr>
            <w:lang w:val="en-US"/>
          </w:rPr>
          <w:t xml:space="preserve"> </w:t>
        </w:r>
      </w:ins>
      <w:del w:id="30" w:author="Zysset, Philippe (ARTORG)" w:date="2023-01-31T20:42:00Z">
        <w:r w:rsidR="00E9534B" w:rsidDel="00940C97">
          <w:rPr>
            <w:lang w:val="en-US"/>
          </w:rPr>
          <w:delText xml:space="preserve"> </w:delText>
        </w:r>
      </w:del>
      <w:r w:rsidR="00471F33">
        <w:rPr>
          <w:lang w:val="en-US"/>
        </w:rPr>
        <w:t>sections</w:t>
      </w:r>
      <w:r w:rsidR="00E9534B">
        <w:rPr>
          <w:lang w:val="en-US"/>
        </w:rPr>
        <w:t xml:space="preserve">), semi (6), and good </w:t>
      </w:r>
      <w:ins w:id="31" w:author="Zysset, Philippe (ARTORG)" w:date="2023-01-31T20:42:00Z">
        <w:r w:rsidR="00940C97">
          <w:rPr>
            <w:lang w:val="en-US"/>
          </w:rPr>
          <w:t xml:space="preserve">agreement </w:t>
        </w:r>
      </w:ins>
      <w:r w:rsidR="00E9534B">
        <w:rPr>
          <w:lang w:val="en-US"/>
        </w:rPr>
        <w:t>(5).</w:t>
      </w:r>
    </w:p>
    <w:p w14:paraId="576AF40A" w14:textId="77777777" w:rsidR="00E55602" w:rsidRPr="00B27E02" w:rsidRDefault="00E55602" w:rsidP="00AB13A1">
      <w:pPr>
        <w:rPr>
          <w:lang w:val="en-US"/>
        </w:rPr>
      </w:pPr>
    </w:p>
    <w:p w14:paraId="7203D9F3" w14:textId="5CAF83A4" w:rsidR="00884F2E" w:rsidRDefault="0013102D" w:rsidP="00884F2E">
      <w:pPr>
        <w:tabs>
          <w:tab w:val="right" w:pos="4452"/>
        </w:tabs>
        <w:jc w:val="center"/>
        <w:rPr>
          <w:lang w:val="en-US"/>
        </w:rPr>
      </w:pPr>
      <w:r w:rsidRPr="00E87F11">
        <w:rPr>
          <w:noProof/>
        </w:rPr>
        <w:drawing>
          <wp:inline distT="0" distB="0" distL="0" distR="0" wp14:anchorId="578BA1B1" wp14:editId="2F6EE223">
            <wp:extent cx="1359528" cy="9346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359528" cy="934676"/>
                    </a:xfrm>
                    <a:prstGeom prst="rect">
                      <a:avLst/>
                    </a:prstGeom>
                    <a:noFill/>
                    <a:ln>
                      <a:noFill/>
                    </a:ln>
                  </pic:spPr>
                </pic:pic>
              </a:graphicData>
            </a:graphic>
          </wp:inline>
        </w:drawing>
      </w:r>
      <w:r w:rsidR="00E55602">
        <w:rPr>
          <w:lang w:val="en-US"/>
        </w:rPr>
        <w:tab/>
      </w:r>
      <w:r w:rsidR="00E55602">
        <w:rPr>
          <w:noProof/>
          <w:lang w:val="en-US"/>
        </w:rPr>
        <w:drawing>
          <wp:inline distT="0" distB="0" distL="0" distR="0" wp14:anchorId="512D7892" wp14:editId="70E5AC64">
            <wp:extent cx="1361704" cy="936000"/>
            <wp:effectExtent l="0" t="0" r="0" b="0"/>
            <wp:docPr id="3" name="Image 3" descr="Une image contenant objet d’extérieur, toi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objet d’extérieur, toile&#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61704" cy="936000"/>
                    </a:xfrm>
                    <a:prstGeom prst="rect">
                      <a:avLst/>
                    </a:prstGeom>
                  </pic:spPr>
                </pic:pic>
              </a:graphicData>
            </a:graphic>
          </wp:inline>
        </w:drawing>
      </w:r>
    </w:p>
    <w:p w14:paraId="5C757976" w14:textId="1CBB68C8" w:rsidR="00884F2E" w:rsidRPr="00884F2E" w:rsidRDefault="00884F2E" w:rsidP="00884F2E">
      <w:pPr>
        <w:tabs>
          <w:tab w:val="center" w:pos="1134"/>
          <w:tab w:val="center" w:pos="3402"/>
        </w:tabs>
        <w:rPr>
          <w:lang w:val="en-US"/>
        </w:rPr>
      </w:pPr>
      <w:r>
        <w:rPr>
          <w:lang w:val="en-US"/>
        </w:rPr>
        <w:tab/>
        <w:t>(a)</w:t>
      </w:r>
      <w:r>
        <w:rPr>
          <w:lang w:val="en-US"/>
        </w:rPr>
        <w:tab/>
      </w:r>
      <w:r w:rsidRPr="00884F2E">
        <w:rPr>
          <w:lang w:val="en-US"/>
        </w:rPr>
        <w:t>(b)</w:t>
      </w:r>
    </w:p>
    <w:p w14:paraId="147588DE" w14:textId="50C8AA59" w:rsidR="00E55602" w:rsidRDefault="00884F2E" w:rsidP="00E55602">
      <w:pPr>
        <w:tabs>
          <w:tab w:val="right" w:pos="4452"/>
        </w:tabs>
        <w:jc w:val="center"/>
        <w:rPr>
          <w:lang w:val="en-US"/>
        </w:rPr>
      </w:pPr>
      <w:r>
        <w:rPr>
          <w:noProof/>
          <w:lang w:val="en-US"/>
        </w:rPr>
        <w:drawing>
          <wp:inline distT="0" distB="0" distL="0" distR="0" wp14:anchorId="132B2BBB" wp14:editId="4F3EA498">
            <wp:extent cx="1360800" cy="821241"/>
            <wp:effectExtent l="0" t="0" r="0" b="0"/>
            <wp:docPr id="4" name="Image 4" descr="Une image contenant texte, jupe, tiss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jupe, tissu&#10;&#10;Description générée automatiquemen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60800" cy="821241"/>
                    </a:xfrm>
                    <a:prstGeom prst="rect">
                      <a:avLst/>
                    </a:prstGeom>
                  </pic:spPr>
                </pic:pic>
              </a:graphicData>
            </a:graphic>
          </wp:inline>
        </w:drawing>
      </w:r>
      <w:r>
        <w:rPr>
          <w:lang w:val="en-US"/>
        </w:rPr>
        <w:tab/>
      </w:r>
      <w:r>
        <w:rPr>
          <w:noProof/>
          <w:lang w:val="en-US"/>
        </w:rPr>
        <w:drawing>
          <wp:inline distT="0" distB="0" distL="0" distR="0" wp14:anchorId="16524C2B" wp14:editId="241448EB">
            <wp:extent cx="1360800" cy="821241"/>
            <wp:effectExtent l="0" t="0" r="0" b="0"/>
            <wp:docPr id="5" name="Image 5" descr="Une image contenant texte, jup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jupe&#10;&#10;Description générée automatiquemen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60800" cy="821241"/>
                    </a:xfrm>
                    <a:prstGeom prst="rect">
                      <a:avLst/>
                    </a:prstGeom>
                  </pic:spPr>
                </pic:pic>
              </a:graphicData>
            </a:graphic>
          </wp:inline>
        </w:drawing>
      </w:r>
    </w:p>
    <w:p w14:paraId="3D3BF3F8" w14:textId="463F7240" w:rsidR="00C312AC" w:rsidRDefault="00C312AC" w:rsidP="00C312AC">
      <w:pPr>
        <w:tabs>
          <w:tab w:val="center" w:pos="1134"/>
          <w:tab w:val="center" w:pos="3402"/>
        </w:tabs>
        <w:rPr>
          <w:lang w:val="en-US"/>
        </w:rPr>
      </w:pPr>
      <w:r>
        <w:rPr>
          <w:lang w:val="en-US"/>
        </w:rPr>
        <w:tab/>
        <w:t>(c)</w:t>
      </w:r>
      <w:r>
        <w:rPr>
          <w:lang w:val="en-US"/>
        </w:rPr>
        <w:tab/>
      </w:r>
      <w:r w:rsidRPr="00884F2E">
        <w:rPr>
          <w:lang w:val="en-US"/>
        </w:rPr>
        <w:t>(</w:t>
      </w:r>
      <w:r>
        <w:rPr>
          <w:lang w:val="en-US"/>
        </w:rPr>
        <w:t>d</w:t>
      </w:r>
      <w:r w:rsidRPr="00884F2E">
        <w:rPr>
          <w:lang w:val="en-US"/>
        </w:rPr>
        <w:t>)</w:t>
      </w:r>
    </w:p>
    <w:p w14:paraId="05441BBE" w14:textId="754CF96F" w:rsidR="00896679" w:rsidRDefault="000E251A" w:rsidP="00896679">
      <w:pPr>
        <w:pStyle w:val="Captions"/>
        <w:rPr>
          <w:lang w:val="en-US"/>
        </w:rPr>
      </w:pPr>
      <w:r w:rsidRPr="00C03FC1">
        <w:rPr>
          <w:lang w:val="en-US"/>
        </w:rPr>
        <w:t xml:space="preserve">Figure 1: </w:t>
      </w:r>
      <w:r w:rsidR="00C312AC">
        <w:rPr>
          <w:lang w:val="en-US"/>
        </w:rPr>
        <w:t xml:space="preserve">Example of </w:t>
      </w:r>
      <w:r w:rsidR="00471F33">
        <w:rPr>
          <w:lang w:val="en-US"/>
        </w:rPr>
        <w:t xml:space="preserve">a section </w:t>
      </w:r>
      <w:r w:rsidR="00C312AC">
        <w:rPr>
          <w:lang w:val="en-US"/>
        </w:rPr>
        <w:t>presenting semi-agreement between registration and hFE</w:t>
      </w:r>
      <w:r w:rsidR="00513363">
        <w:rPr>
          <w:lang w:val="en-US"/>
        </w:rPr>
        <w:t>.</w:t>
      </w:r>
      <w:r w:rsidR="00C312AC">
        <w:rPr>
          <w:lang w:val="en-US"/>
        </w:rPr>
        <w:t xml:space="preserve"> (a) Rigid registration with red: initial </w:t>
      </w:r>
      <w:r w:rsidR="00471F33">
        <w:rPr>
          <w:lang w:val="en-US"/>
        </w:rPr>
        <w:t>section</w:t>
      </w:r>
      <w:r w:rsidR="00C312AC">
        <w:rPr>
          <w:lang w:val="en-US"/>
        </w:rPr>
        <w:t xml:space="preserve">, cyan: failed </w:t>
      </w:r>
      <w:r w:rsidR="00471F33">
        <w:rPr>
          <w:lang w:val="en-US"/>
        </w:rPr>
        <w:t>section</w:t>
      </w:r>
      <w:r w:rsidR="00C312AC">
        <w:rPr>
          <w:lang w:val="en-US"/>
        </w:rPr>
        <w:t xml:space="preserve">, and white: superimposition of both. (b) b-spline registration with </w:t>
      </w:r>
      <w:r w:rsidR="001C6895">
        <w:rPr>
          <w:lang w:val="en-US"/>
        </w:rPr>
        <w:t xml:space="preserve">the </w:t>
      </w:r>
      <w:r w:rsidR="00C312AC">
        <w:rPr>
          <w:lang w:val="en-US"/>
        </w:rPr>
        <w:t xml:space="preserve">same color code. (c) </w:t>
      </w:r>
      <w:r w:rsidR="0057275B">
        <w:rPr>
          <w:lang w:val="en-US"/>
        </w:rPr>
        <w:t>detF</w:t>
      </w:r>
      <w:r w:rsidR="00C312AC">
        <w:rPr>
          <w:lang w:val="en-US"/>
        </w:rPr>
        <w:t xml:space="preserve"> resulting from registration. (d) </w:t>
      </w:r>
      <w:r w:rsidR="0057275B">
        <w:rPr>
          <w:lang w:val="en-US"/>
        </w:rPr>
        <w:t>detF</w:t>
      </w:r>
      <w:r w:rsidR="00C312AC">
        <w:rPr>
          <w:lang w:val="en-US"/>
        </w:rPr>
        <w:t xml:space="preserve"> resulting </w:t>
      </w:r>
      <w:r w:rsidR="001C6895">
        <w:rPr>
          <w:lang w:val="en-US"/>
        </w:rPr>
        <w:t>from</w:t>
      </w:r>
      <w:r w:rsidR="00C312AC">
        <w:rPr>
          <w:lang w:val="en-US"/>
        </w:rPr>
        <w:t xml:space="preserve"> hFE.</w:t>
      </w:r>
    </w:p>
    <w:p w14:paraId="20E8FDE6" w14:textId="77777777" w:rsidR="000F277E" w:rsidRDefault="000F277E" w:rsidP="00896679">
      <w:pPr>
        <w:pStyle w:val="Captions"/>
        <w:rPr>
          <w:lang w:val="en-US"/>
        </w:rPr>
      </w:pPr>
    </w:p>
    <w:p w14:paraId="208BE80F" w14:textId="5415575B" w:rsidR="009F1AFB" w:rsidRPr="00C03FC1" w:rsidRDefault="001A172C" w:rsidP="009F1AFB">
      <w:pPr>
        <w:pStyle w:val="Heading"/>
        <w:rPr>
          <w:lang w:val="en-US"/>
        </w:rPr>
      </w:pPr>
      <w:r>
        <w:rPr>
          <w:lang w:val="en-US"/>
        </w:rPr>
        <w:t>Discussion</w:t>
      </w:r>
    </w:p>
    <w:p w14:paraId="2CF702E4" w14:textId="48271B5A" w:rsidR="009F1AFB" w:rsidRPr="00C03FC1" w:rsidRDefault="007C0C60" w:rsidP="00513363">
      <w:pPr>
        <w:pStyle w:val="Equation"/>
      </w:pPr>
      <w:r>
        <w:t xml:space="preserve">The good correlations between hFE and experiment </w:t>
      </w:r>
      <w:r w:rsidR="00E93B08">
        <w:t xml:space="preserve">for structural parameters </w:t>
      </w:r>
      <w:r>
        <w:t xml:space="preserve">are similar </w:t>
      </w:r>
      <w:r w:rsidR="00E93B08">
        <w:t xml:space="preserve">to </w:t>
      </w:r>
      <w:r w:rsidR="00E2239D">
        <w:t xml:space="preserve">previous </w:t>
      </w:r>
      <w:r>
        <w:t>studies [</w:t>
      </w:r>
      <w:r w:rsidR="006A47C9">
        <w:t>1</w:t>
      </w:r>
      <w:r>
        <w:t>]</w:t>
      </w:r>
      <w:r w:rsidR="00E2239D">
        <w:t>.</w:t>
      </w:r>
      <w:r w:rsidR="000F055C">
        <w:t xml:space="preserve"> </w:t>
      </w:r>
      <w:r w:rsidR="00E2239D">
        <w:t>The</w:t>
      </w:r>
      <w:r w:rsidR="000F055C">
        <w:t xml:space="preserve"> qualitative assessment </w:t>
      </w:r>
      <w:r w:rsidR="00B26A15">
        <w:t xml:space="preserve">of the </w:t>
      </w:r>
      <w:del w:id="32" w:author="Zysset, Philippe (ARTORG)" w:date="2023-01-31T20:44:00Z">
        <w:r w:rsidR="00B26A15" w:rsidDel="00940C97">
          <w:delText>post</w:delText>
        </w:r>
        <w:r w:rsidR="008430DD" w:rsidDel="00940C97">
          <w:delText>-</w:delText>
        </w:r>
        <w:r w:rsidR="00B26A15" w:rsidDel="00940C97">
          <w:delText>yield</w:delText>
        </w:r>
      </w:del>
      <w:ins w:id="33" w:author="Zysset, Philippe (ARTORG)" w:date="2023-01-31T20:44:00Z">
        <w:r w:rsidR="00940C97">
          <w:t>plastic</w:t>
        </w:r>
      </w:ins>
      <w:r w:rsidR="00B26A15">
        <w:t xml:space="preserve"> deformation</w:t>
      </w:r>
      <w:ins w:id="34" w:author="Zysset, Philippe (ARTORG)" w:date="2023-01-31T20:48:00Z">
        <w:r w:rsidR="00680117">
          <w:t xml:space="preserve"> field</w:t>
        </w:r>
      </w:ins>
      <w:r w:rsidR="00B26A15">
        <w:t xml:space="preserve"> </w:t>
      </w:r>
      <w:r w:rsidR="00E2239D">
        <w:t xml:space="preserve">is </w:t>
      </w:r>
      <w:del w:id="35" w:author="Zysset, Philippe (ARTORG)" w:date="2023-01-31T20:44:00Z">
        <w:r w:rsidR="00FD292B" w:rsidDel="00940C97">
          <w:delText>reasonable</w:delText>
        </w:r>
        <w:r w:rsidR="00E2239D" w:rsidDel="00940C97">
          <w:delText xml:space="preserve"> </w:delText>
        </w:r>
      </w:del>
      <w:ins w:id="36" w:author="Zysset, Philippe (ARTORG)" w:date="2023-01-31T20:44:00Z">
        <w:r w:rsidR="00940C97">
          <w:t xml:space="preserve">acceptable </w:t>
        </w:r>
      </w:ins>
      <w:r w:rsidR="00E2239D">
        <w:t>for registration but not for</w:t>
      </w:r>
      <w:r w:rsidR="000F055C">
        <w:t xml:space="preserve"> hFE. </w:t>
      </w:r>
      <w:r w:rsidR="00FD292B">
        <w:t xml:space="preserve">The failure zones determined by hFE correspond </w:t>
      </w:r>
      <w:del w:id="37" w:author="Zysset, Philippe (ARTORG)" w:date="2023-01-31T20:46:00Z">
        <w:r w:rsidR="00060CEE" w:rsidDel="00680117">
          <w:delText xml:space="preserve">approximately </w:delText>
        </w:r>
      </w:del>
      <w:r w:rsidR="00FD292B">
        <w:t>to registration only in 2</w:t>
      </w:r>
      <w:ins w:id="38" w:author="Simon, Mathieu (ARTORG)" w:date="2023-01-31T21:24:00Z">
        <w:r w:rsidR="005559A4">
          <w:t>0</w:t>
        </w:r>
      </w:ins>
      <w:del w:id="39" w:author="Simon, Mathieu (ARTORG)" w:date="2023-01-31T21:24:00Z">
        <w:r w:rsidR="00FD292B" w:rsidDel="005559A4">
          <w:delText>5</w:delText>
        </w:r>
      </w:del>
      <w:r w:rsidR="00FD292B">
        <w:t xml:space="preserve">% of the cases. We attribute these discrepancies to local </w:t>
      </w:r>
      <w:r w:rsidR="00060CEE">
        <w:t xml:space="preserve">elastic/plastic </w:t>
      </w:r>
      <w:r w:rsidR="00FD292B">
        <w:t xml:space="preserve">buckling </w:t>
      </w:r>
      <w:r w:rsidR="00060CEE">
        <w:t xml:space="preserve">effects </w:t>
      </w:r>
      <w:r w:rsidR="00FD292B">
        <w:t xml:space="preserve">that </w:t>
      </w:r>
      <w:r w:rsidR="00060CEE">
        <w:t>are</w:t>
      </w:r>
      <w:r w:rsidR="00FD292B">
        <w:t xml:space="preserve"> not caught by </w:t>
      </w:r>
      <w:r w:rsidR="00060CEE">
        <w:t>our</w:t>
      </w:r>
      <w:r w:rsidR="00FD292B">
        <w:t xml:space="preserve"> continuum</w:t>
      </w:r>
      <w:r w:rsidR="00060CEE">
        <w:t>-based</w:t>
      </w:r>
      <w:r w:rsidR="00FD292B">
        <w:t xml:space="preserve"> </w:t>
      </w:r>
      <w:r w:rsidR="00060CEE">
        <w:t xml:space="preserve">FE </w:t>
      </w:r>
      <w:r w:rsidR="00FD292B">
        <w:t>approach</w:t>
      </w:r>
      <w:ins w:id="40" w:author="Zysset, Philippe (ARTORG)" w:date="2023-01-31T20:56:00Z">
        <w:r w:rsidR="00440473">
          <w:t xml:space="preserve"> exempt of strain softening</w:t>
        </w:r>
      </w:ins>
      <w:r w:rsidR="004A25B5">
        <w:t>.</w:t>
      </w:r>
      <w:r w:rsidR="00E2239D">
        <w:t xml:space="preserve"> To conclude, the</w:t>
      </w:r>
      <w:ins w:id="41" w:author="Zysset, Philippe (ARTORG)" w:date="2023-01-31T20:56:00Z">
        <w:r w:rsidR="00440473">
          <w:t xml:space="preserve"> used</w:t>
        </w:r>
      </w:ins>
      <w:r w:rsidR="00E2239D">
        <w:t xml:space="preserve"> hFE scheme captures reliably the elastic and yield response of the bone sections but not the subsequent failure process.</w:t>
      </w:r>
    </w:p>
    <w:p w14:paraId="1B36BEF8" w14:textId="77777777" w:rsidR="009F1AFB" w:rsidRPr="00C03FC1" w:rsidRDefault="009F1AFB" w:rsidP="00AB13A1">
      <w:pPr>
        <w:rPr>
          <w:lang w:val="en-US"/>
        </w:rPr>
      </w:pPr>
    </w:p>
    <w:p w14:paraId="1E48F747" w14:textId="77777777" w:rsidR="00AB13A1" w:rsidRPr="00C03FC1" w:rsidRDefault="00AB13A1" w:rsidP="00AB13A1">
      <w:pPr>
        <w:pStyle w:val="Heading"/>
        <w:rPr>
          <w:lang w:val="en-US"/>
        </w:rPr>
      </w:pPr>
      <w:r w:rsidRPr="00C03FC1">
        <w:rPr>
          <w:lang w:val="en-US"/>
        </w:rPr>
        <w:t>References</w:t>
      </w:r>
    </w:p>
    <w:p w14:paraId="268A93A4" w14:textId="7370B408" w:rsidR="00E9534B" w:rsidRDefault="00940C97">
      <w:pPr>
        <w:pStyle w:val="References"/>
        <w:numPr>
          <w:ilvl w:val="0"/>
          <w:numId w:val="0"/>
        </w:numPr>
        <w:rPr>
          <w:lang w:eastAsia="fr-CH"/>
        </w:rPr>
        <w:pPrChange w:id="42" w:author="Zysset, Philippe (ARTORG)" w:date="2023-01-31T20:43:00Z">
          <w:pPr>
            <w:pStyle w:val="References"/>
          </w:pPr>
        </w:pPrChange>
      </w:pPr>
      <w:ins w:id="43" w:author="Zysset, Philippe (ARTORG)" w:date="2023-01-31T20:43:00Z">
        <w:r>
          <w:rPr>
            <w:lang w:val="en-GB" w:eastAsia="fr-CH"/>
          </w:rPr>
          <w:t xml:space="preserve">[1] </w:t>
        </w:r>
      </w:ins>
      <w:r w:rsidR="000D5D3A" w:rsidRPr="000D5D3A">
        <w:rPr>
          <w:lang w:val="en-GB" w:eastAsia="fr-CH"/>
        </w:rPr>
        <w:t>Schenk</w:t>
      </w:r>
      <w:r w:rsidR="000D5D3A">
        <w:rPr>
          <w:lang w:val="en-GB" w:eastAsia="fr-CH"/>
        </w:rPr>
        <w:t xml:space="preserve"> </w:t>
      </w:r>
      <w:r w:rsidR="000D5D3A" w:rsidRPr="000D5D3A">
        <w:rPr>
          <w:lang w:val="en-GB" w:eastAsia="fr-CH"/>
        </w:rPr>
        <w:t>et</w:t>
      </w:r>
      <w:r w:rsidR="000D5D3A">
        <w:rPr>
          <w:lang w:val="en-GB" w:eastAsia="fr-CH"/>
        </w:rPr>
        <w:t xml:space="preserve"> </w:t>
      </w:r>
      <w:r w:rsidR="000D5D3A" w:rsidRPr="000D5D3A">
        <w:rPr>
          <w:lang w:val="en-GB" w:eastAsia="fr-CH"/>
        </w:rPr>
        <w:t>a</w:t>
      </w:r>
      <w:r w:rsidR="000D5D3A">
        <w:rPr>
          <w:lang w:val="en-GB" w:eastAsia="fr-CH"/>
        </w:rPr>
        <w:t>l,</w:t>
      </w:r>
      <w:r w:rsidR="000D5D3A" w:rsidRPr="000D5D3A">
        <w:rPr>
          <w:lang w:eastAsia="fr-CH"/>
        </w:rPr>
        <w:t xml:space="preserve"> J</w:t>
      </w:r>
      <w:r w:rsidR="00585B80">
        <w:rPr>
          <w:lang w:eastAsia="fr-CH"/>
        </w:rPr>
        <w:t xml:space="preserve"> </w:t>
      </w:r>
      <w:r w:rsidR="000D5D3A" w:rsidRPr="000D5D3A">
        <w:rPr>
          <w:lang w:eastAsia="fr-CH"/>
        </w:rPr>
        <w:t>Mech Beha</w:t>
      </w:r>
      <w:r w:rsidR="00585B80">
        <w:rPr>
          <w:lang w:eastAsia="fr-CH"/>
        </w:rPr>
        <w:t>v</w:t>
      </w:r>
      <w:r w:rsidR="000D5D3A" w:rsidRPr="000D5D3A">
        <w:rPr>
          <w:lang w:eastAsia="fr-CH"/>
        </w:rPr>
        <w:t xml:space="preserve"> Biomed Mate</w:t>
      </w:r>
      <w:r w:rsidR="00585B80">
        <w:rPr>
          <w:lang w:eastAsia="fr-CH"/>
        </w:rPr>
        <w:t>r</w:t>
      </w:r>
      <w:r w:rsidR="000D5D3A" w:rsidRPr="000D5D3A">
        <w:rPr>
          <w:lang w:eastAsia="fr-CH"/>
        </w:rPr>
        <w:t>, 131</w:t>
      </w:r>
      <w:r w:rsidR="000D5D3A">
        <w:rPr>
          <w:lang w:eastAsia="fr-CH"/>
        </w:rPr>
        <w:t>, 2022</w:t>
      </w:r>
      <w:ins w:id="44" w:author="Zysset, Philippe (ARTORG)" w:date="2023-01-31T20:43:00Z">
        <w:r>
          <w:rPr>
            <w:lang w:eastAsia="fr-CH"/>
          </w:rPr>
          <w:t>.</w:t>
        </w:r>
      </w:ins>
    </w:p>
    <w:p w14:paraId="53B755BC" w14:textId="46C57816" w:rsidR="00E9534B" w:rsidRPr="00854E8E" w:rsidRDefault="00940C97">
      <w:pPr>
        <w:pStyle w:val="References"/>
        <w:numPr>
          <w:ilvl w:val="0"/>
          <w:numId w:val="0"/>
        </w:numPr>
        <w:rPr>
          <w:lang w:eastAsia="fr-CH"/>
        </w:rPr>
        <w:pPrChange w:id="45" w:author="Zysset, Philippe (ARTORG)" w:date="2023-01-31T20:43:00Z">
          <w:pPr>
            <w:pStyle w:val="References"/>
          </w:pPr>
        </w:pPrChange>
      </w:pPr>
      <w:ins w:id="46" w:author="Zysset, Philippe (ARTORG)" w:date="2023-01-31T20:43:00Z">
        <w:r>
          <w:rPr>
            <w:lang w:eastAsia="fr-CH"/>
          </w:rPr>
          <w:t xml:space="preserve">[2] </w:t>
        </w:r>
      </w:ins>
      <w:r w:rsidR="00E9534B">
        <w:rPr>
          <w:lang w:eastAsia="fr-CH"/>
        </w:rPr>
        <w:t>Varga et al, J</w:t>
      </w:r>
      <w:r w:rsidR="00585B80">
        <w:rPr>
          <w:lang w:eastAsia="fr-CH"/>
        </w:rPr>
        <w:t xml:space="preserve"> </w:t>
      </w:r>
      <w:r w:rsidR="00E9534B">
        <w:rPr>
          <w:lang w:eastAsia="fr-CH"/>
        </w:rPr>
        <w:t>Biomech, 42, 2009</w:t>
      </w:r>
      <w:ins w:id="47" w:author="Zysset, Philippe (ARTORG)" w:date="2023-01-31T20:43:00Z">
        <w:r>
          <w:rPr>
            <w:lang w:eastAsia="fr-CH"/>
          </w:rPr>
          <w:t>.</w:t>
        </w:r>
      </w:ins>
    </w:p>
    <w:p w14:paraId="67E318F0" w14:textId="77777777" w:rsidR="00B9749E" w:rsidRPr="00F1211D" w:rsidRDefault="00B9749E" w:rsidP="00854E8E">
      <w:pPr>
        <w:pStyle w:val="References"/>
        <w:numPr>
          <w:ilvl w:val="0"/>
          <w:numId w:val="0"/>
        </w:numPr>
        <w:rPr>
          <w:lang w:val="nl-NL"/>
        </w:rPr>
      </w:pPr>
    </w:p>
    <w:p w14:paraId="0E409791" w14:textId="77777777" w:rsidR="00B9749E" w:rsidRPr="00C03FC1" w:rsidRDefault="00B9749E" w:rsidP="00B9749E">
      <w:pPr>
        <w:pStyle w:val="Heading"/>
        <w:rPr>
          <w:lang w:val="en-US"/>
        </w:rPr>
      </w:pPr>
      <w:r>
        <w:rPr>
          <w:lang w:val="en-US"/>
        </w:rPr>
        <w:t>Acknowledgements</w:t>
      </w:r>
    </w:p>
    <w:p w14:paraId="1C3F8D29" w14:textId="6171D164" w:rsidR="00B9749E" w:rsidRPr="00854E8E" w:rsidRDefault="009D5985" w:rsidP="00C408F1">
      <w:pPr>
        <w:pStyle w:val="Acknowledgements"/>
        <w:spacing w:after="120"/>
      </w:pPr>
      <w:r w:rsidRPr="0012604E">
        <w:t xml:space="preserve">This work was funded by the ARTORG </w:t>
      </w:r>
      <w:commentRangeStart w:id="48"/>
      <w:r w:rsidRPr="0012604E">
        <w:t>Center</w:t>
      </w:r>
      <w:commentRangeEnd w:id="48"/>
      <w:r w:rsidR="007D7A8D">
        <w:rPr>
          <w:rStyle w:val="Marquedecommentaire"/>
        </w:rPr>
        <w:commentReference w:id="48"/>
      </w:r>
      <w:r w:rsidR="008430DD">
        <w:t xml:space="preserve"> for Biomedical Engineering Research. The AO </w:t>
      </w:r>
      <w:r w:rsidR="00E2239D">
        <w:t>R</w:t>
      </w:r>
      <w:r w:rsidR="00585B80">
        <w:t xml:space="preserve">esearch </w:t>
      </w:r>
      <w:r w:rsidR="00E2239D">
        <w:t>I</w:t>
      </w:r>
      <w:r w:rsidR="00585B80">
        <w:t>nstitute</w:t>
      </w:r>
      <w:r w:rsidR="008430DD">
        <w:t xml:space="preserve"> </w:t>
      </w:r>
      <w:r w:rsidR="00585B80">
        <w:t xml:space="preserve">Davos </w:t>
      </w:r>
      <w:r w:rsidR="008430DD">
        <w:t>is gratefully acknowledge</w:t>
      </w:r>
      <w:r w:rsidR="00471F33">
        <w:t>d</w:t>
      </w:r>
      <w:r w:rsidR="008430DD">
        <w:t xml:space="preserve"> for the support in mechanical testing.</w:t>
      </w:r>
    </w:p>
    <w:sectPr w:rsidR="00B9749E" w:rsidRPr="00854E8E" w:rsidSect="00EA7BE4">
      <w:type w:val="continuous"/>
      <w:pgSz w:w="11907" w:h="16840" w:code="9"/>
      <w:pgMar w:top="1134" w:right="1134" w:bottom="1134" w:left="1134" w:header="709" w:footer="595" w:gutter="0"/>
      <w:cols w:num="2"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8" w:author="Zysset, Philippe (ARTORG)" w:date="2023-01-23T18:33:00Z" w:initials="ZP(">
    <w:p w14:paraId="63D48DC4" w14:textId="33AB6F83" w:rsidR="007D7A8D" w:rsidRDefault="007D7A8D" w:rsidP="001C274A">
      <w:pPr>
        <w:jc w:val="left"/>
      </w:pPr>
      <w:r>
        <w:rPr>
          <w:rStyle w:val="Marquedecommentaire"/>
        </w:rPr>
        <w:annotationRef/>
      </w:r>
      <w:r>
        <w:rPr>
          <w:szCs w:val="20"/>
        </w:rPr>
        <w:t>Let us take them up as co-authors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D48D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95178" w16cex:dateUtc="2023-01-23T17: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D48DC4" w16cid:durableId="277951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B8390" w14:textId="77777777" w:rsidR="003C62D2" w:rsidRDefault="003C62D2" w:rsidP="003606F3">
      <w:r>
        <w:separator/>
      </w:r>
    </w:p>
  </w:endnote>
  <w:endnote w:type="continuationSeparator" w:id="0">
    <w:p w14:paraId="08BE4E6D" w14:textId="77777777" w:rsidR="003C62D2" w:rsidRDefault="003C62D2" w:rsidP="00360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7B520" w14:textId="29936B50" w:rsidR="003606F3" w:rsidRPr="003606F3" w:rsidRDefault="003606F3" w:rsidP="003606F3">
    <w:pPr>
      <w:pStyle w:val="Pieddepage"/>
      <w:tabs>
        <w:tab w:val="clear" w:pos="4680"/>
        <w:tab w:val="clear" w:pos="9360"/>
        <w:tab w:val="left" w:pos="851"/>
      </w:tabs>
    </w:pPr>
    <w:r w:rsidRPr="003606F3">
      <w:rPr>
        <w:noProof/>
        <w:lang w:val="en-US"/>
      </w:rPr>
      <w:drawing>
        <wp:anchor distT="0" distB="0" distL="144145" distR="144145" simplePos="0" relativeHeight="251658240" behindDoc="0" locked="0" layoutInCell="0" allowOverlap="0" wp14:anchorId="09E38C59" wp14:editId="798BEC79">
          <wp:simplePos x="0" y="0"/>
          <wp:positionH relativeFrom="column">
            <wp:align>left</wp:align>
          </wp:positionH>
          <wp:positionV relativeFrom="bottomMargin">
            <wp:posOffset>71755</wp:posOffset>
          </wp:positionV>
          <wp:extent cx="550800" cy="511200"/>
          <wp:effectExtent l="0" t="0" r="1905"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550800" cy="511200"/>
                  </a:xfrm>
                  <a:prstGeom prst="rect">
                    <a:avLst/>
                  </a:prstGeom>
                </pic:spPr>
              </pic:pic>
            </a:graphicData>
          </a:graphic>
          <wp14:sizeRelH relativeFrom="page">
            <wp14:pctWidth>0</wp14:pctWidth>
          </wp14:sizeRelH>
          <wp14:sizeRelV relativeFrom="page">
            <wp14:pctHeight>0</wp14:pctHeight>
          </wp14:sizeRelV>
        </wp:anchor>
      </w:drawing>
    </w:r>
    <w:r>
      <w:tab/>
    </w:r>
    <w:r w:rsidR="0013102D">
      <w:t>28</w:t>
    </w:r>
    <w:r w:rsidR="0013102D" w:rsidRPr="0074382D">
      <w:rPr>
        <w:vertAlign w:val="superscript"/>
      </w:rPr>
      <w:t>th</w:t>
    </w:r>
    <w:r w:rsidR="0013102D">
      <w:t xml:space="preserve"> </w:t>
    </w:r>
    <w:r w:rsidR="0013102D" w:rsidRPr="00AB27F3">
      <w:t xml:space="preserve">Congress of the European </w:t>
    </w:r>
    <w:r w:rsidR="0013102D">
      <w:t>Society of Biomechanics, July 9-12, 2023, Maastricht, the Netherlands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FCF97" w14:textId="77777777" w:rsidR="003C62D2" w:rsidRDefault="003C62D2" w:rsidP="003606F3">
      <w:r>
        <w:separator/>
      </w:r>
    </w:p>
  </w:footnote>
  <w:footnote w:type="continuationSeparator" w:id="0">
    <w:p w14:paraId="712A60B4" w14:textId="77777777" w:rsidR="003C62D2" w:rsidRDefault="003C62D2" w:rsidP="003606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76C570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A50149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53AA38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C50C53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2406E7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698B2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F5C143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1E0E85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12770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18EA63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FE7E50"/>
    <w:multiLevelType w:val="hybridMultilevel"/>
    <w:tmpl w:val="5260A28A"/>
    <w:lvl w:ilvl="0" w:tplc="20362D40">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57CB497F"/>
    <w:multiLevelType w:val="hybridMultilevel"/>
    <w:tmpl w:val="9718E1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CDC3E7F"/>
    <w:multiLevelType w:val="hybridMultilevel"/>
    <w:tmpl w:val="A47839E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624B10C6"/>
    <w:multiLevelType w:val="hybridMultilevel"/>
    <w:tmpl w:val="FD0AF42E"/>
    <w:lvl w:ilvl="0" w:tplc="277E907E">
      <w:start w:val="1"/>
      <w:numFmt w:val="decimal"/>
      <w:pStyle w:val="Reference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3193337">
    <w:abstractNumId w:val="9"/>
  </w:num>
  <w:num w:numId="2" w16cid:durableId="577862177">
    <w:abstractNumId w:val="7"/>
  </w:num>
  <w:num w:numId="3" w16cid:durableId="1367095707">
    <w:abstractNumId w:val="6"/>
  </w:num>
  <w:num w:numId="4" w16cid:durableId="2124226387">
    <w:abstractNumId w:val="5"/>
  </w:num>
  <w:num w:numId="5" w16cid:durableId="2092968614">
    <w:abstractNumId w:val="4"/>
  </w:num>
  <w:num w:numId="6" w16cid:durableId="1732656351">
    <w:abstractNumId w:val="8"/>
  </w:num>
  <w:num w:numId="7" w16cid:durableId="2029286586">
    <w:abstractNumId w:val="3"/>
  </w:num>
  <w:num w:numId="8" w16cid:durableId="1440370648">
    <w:abstractNumId w:val="2"/>
  </w:num>
  <w:num w:numId="9" w16cid:durableId="375930893">
    <w:abstractNumId w:val="1"/>
  </w:num>
  <w:num w:numId="10" w16cid:durableId="1805466153">
    <w:abstractNumId w:val="0"/>
  </w:num>
  <w:num w:numId="11" w16cid:durableId="1552228439">
    <w:abstractNumId w:val="11"/>
  </w:num>
  <w:num w:numId="12" w16cid:durableId="1307856157">
    <w:abstractNumId w:val="13"/>
  </w:num>
  <w:num w:numId="13" w16cid:durableId="689992965">
    <w:abstractNumId w:val="10"/>
  </w:num>
  <w:num w:numId="14" w16cid:durableId="317005981">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ysset, Philippe (ARTORG)">
    <w15:presenceInfo w15:providerId="AD" w15:userId="S::pzysset@campus.unibe.ch::6675418c-6659-45a8-be8d-f2f12a374f31"/>
  </w15:person>
  <w15:person w15:author="Simon, Mathieu (ARTORG) [2]">
    <w15:presenceInfo w15:providerId="AD" w15:userId="S::mathieu.simon@unibe.ch::5c39b60c-e3cb-4f71-a800-d63658cc29e3"/>
  </w15:person>
  <w15:person w15:author="Simon, Mathieu (ARTORG)">
    <w15:presenceInfo w15:providerId="None" w15:userId="Simon, Mathieu (ARTOR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hyphenationZone w:val="425"/>
  <w:drawingGridHorizontalSpacing w:val="6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75D"/>
    <w:rsid w:val="0002487D"/>
    <w:rsid w:val="00060CEE"/>
    <w:rsid w:val="000629F0"/>
    <w:rsid w:val="00073449"/>
    <w:rsid w:val="000D3279"/>
    <w:rsid w:val="000D5D3A"/>
    <w:rsid w:val="000E251A"/>
    <w:rsid w:val="000F055C"/>
    <w:rsid w:val="000F277E"/>
    <w:rsid w:val="00117FC9"/>
    <w:rsid w:val="0012604E"/>
    <w:rsid w:val="0013102D"/>
    <w:rsid w:val="0017229F"/>
    <w:rsid w:val="00176453"/>
    <w:rsid w:val="001910A7"/>
    <w:rsid w:val="00193534"/>
    <w:rsid w:val="001A172C"/>
    <w:rsid w:val="001C4267"/>
    <w:rsid w:val="001C6895"/>
    <w:rsid w:val="001D4347"/>
    <w:rsid w:val="00213C66"/>
    <w:rsid w:val="0025677E"/>
    <w:rsid w:val="0029605F"/>
    <w:rsid w:val="002A4285"/>
    <w:rsid w:val="002B62E2"/>
    <w:rsid w:val="00305C65"/>
    <w:rsid w:val="003111BF"/>
    <w:rsid w:val="00312E8E"/>
    <w:rsid w:val="003211A7"/>
    <w:rsid w:val="003275E4"/>
    <w:rsid w:val="0034365F"/>
    <w:rsid w:val="00343A99"/>
    <w:rsid w:val="003606F3"/>
    <w:rsid w:val="003A520C"/>
    <w:rsid w:val="003B3668"/>
    <w:rsid w:val="003C62D2"/>
    <w:rsid w:val="003F2D7A"/>
    <w:rsid w:val="00427A38"/>
    <w:rsid w:val="004353A2"/>
    <w:rsid w:val="00440473"/>
    <w:rsid w:val="00440573"/>
    <w:rsid w:val="00471F33"/>
    <w:rsid w:val="00487758"/>
    <w:rsid w:val="004A25B5"/>
    <w:rsid w:val="004C0271"/>
    <w:rsid w:val="004D2A3E"/>
    <w:rsid w:val="004E2424"/>
    <w:rsid w:val="00513363"/>
    <w:rsid w:val="00521717"/>
    <w:rsid w:val="00545383"/>
    <w:rsid w:val="005559A4"/>
    <w:rsid w:val="0057275B"/>
    <w:rsid w:val="00585B80"/>
    <w:rsid w:val="0059223D"/>
    <w:rsid w:val="0061114B"/>
    <w:rsid w:val="00615D98"/>
    <w:rsid w:val="00621A5C"/>
    <w:rsid w:val="00645DED"/>
    <w:rsid w:val="00680117"/>
    <w:rsid w:val="006A47C9"/>
    <w:rsid w:val="006D178F"/>
    <w:rsid w:val="007320C4"/>
    <w:rsid w:val="007556E2"/>
    <w:rsid w:val="00765D78"/>
    <w:rsid w:val="00783EA1"/>
    <w:rsid w:val="007A58EB"/>
    <w:rsid w:val="007C0C60"/>
    <w:rsid w:val="007C6BAC"/>
    <w:rsid w:val="007D7A8D"/>
    <w:rsid w:val="007F4062"/>
    <w:rsid w:val="00800798"/>
    <w:rsid w:val="00812F8D"/>
    <w:rsid w:val="00824ADA"/>
    <w:rsid w:val="00835391"/>
    <w:rsid w:val="008430DD"/>
    <w:rsid w:val="00854E8E"/>
    <w:rsid w:val="008641BF"/>
    <w:rsid w:val="00884F2E"/>
    <w:rsid w:val="00896679"/>
    <w:rsid w:val="008A6E5D"/>
    <w:rsid w:val="008E53A7"/>
    <w:rsid w:val="008F14B6"/>
    <w:rsid w:val="00902B6E"/>
    <w:rsid w:val="00902CCE"/>
    <w:rsid w:val="00937E65"/>
    <w:rsid w:val="00940C97"/>
    <w:rsid w:val="00983524"/>
    <w:rsid w:val="009A74FB"/>
    <w:rsid w:val="009D5985"/>
    <w:rsid w:val="009F1AFB"/>
    <w:rsid w:val="00A41040"/>
    <w:rsid w:val="00AA7EF8"/>
    <w:rsid w:val="00AB13A1"/>
    <w:rsid w:val="00AB6BD2"/>
    <w:rsid w:val="00AC248E"/>
    <w:rsid w:val="00AF3F28"/>
    <w:rsid w:val="00B17695"/>
    <w:rsid w:val="00B26A15"/>
    <w:rsid w:val="00B27E02"/>
    <w:rsid w:val="00B55F8C"/>
    <w:rsid w:val="00B641E4"/>
    <w:rsid w:val="00B9075D"/>
    <w:rsid w:val="00B9749E"/>
    <w:rsid w:val="00B97DDB"/>
    <w:rsid w:val="00BC5591"/>
    <w:rsid w:val="00C03FC1"/>
    <w:rsid w:val="00C11673"/>
    <w:rsid w:val="00C20EE6"/>
    <w:rsid w:val="00C26143"/>
    <w:rsid w:val="00C312AC"/>
    <w:rsid w:val="00C408F1"/>
    <w:rsid w:val="00C6554C"/>
    <w:rsid w:val="00C6753D"/>
    <w:rsid w:val="00CA014E"/>
    <w:rsid w:val="00CA2CEE"/>
    <w:rsid w:val="00CB4630"/>
    <w:rsid w:val="00CB7A0E"/>
    <w:rsid w:val="00D16FFA"/>
    <w:rsid w:val="00D24509"/>
    <w:rsid w:val="00D26BBD"/>
    <w:rsid w:val="00D4689F"/>
    <w:rsid w:val="00D54029"/>
    <w:rsid w:val="00D72A8F"/>
    <w:rsid w:val="00D8647D"/>
    <w:rsid w:val="00D93B7C"/>
    <w:rsid w:val="00DA7C57"/>
    <w:rsid w:val="00DF6C63"/>
    <w:rsid w:val="00E2239D"/>
    <w:rsid w:val="00E342E1"/>
    <w:rsid w:val="00E427BD"/>
    <w:rsid w:val="00E536AC"/>
    <w:rsid w:val="00E55602"/>
    <w:rsid w:val="00E649EA"/>
    <w:rsid w:val="00E76B30"/>
    <w:rsid w:val="00E93B08"/>
    <w:rsid w:val="00E9534B"/>
    <w:rsid w:val="00E95DEB"/>
    <w:rsid w:val="00E96A69"/>
    <w:rsid w:val="00EA7BE4"/>
    <w:rsid w:val="00EB4970"/>
    <w:rsid w:val="00EC00A4"/>
    <w:rsid w:val="00EC2109"/>
    <w:rsid w:val="00EC5A52"/>
    <w:rsid w:val="00EE6ADE"/>
    <w:rsid w:val="00EF004E"/>
    <w:rsid w:val="00F1211D"/>
    <w:rsid w:val="00F17F07"/>
    <w:rsid w:val="00F47001"/>
    <w:rsid w:val="00F5424A"/>
    <w:rsid w:val="00F57410"/>
    <w:rsid w:val="00F823F0"/>
    <w:rsid w:val="00F8630A"/>
    <w:rsid w:val="00FA789B"/>
    <w:rsid w:val="00FA7B9D"/>
    <w:rsid w:val="00FB3B98"/>
    <w:rsid w:val="00FB45A5"/>
    <w:rsid w:val="00FD292B"/>
    <w:rsid w:val="00FE4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419FBE"/>
  <w15:docId w15:val="{729956B0-DF3B-2249-BCC0-000CBC8F4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41040"/>
    <w:pPr>
      <w:jc w:val="both"/>
    </w:pPr>
    <w:rPr>
      <w:szCs w:val="24"/>
      <w:lang w:val="en-GB"/>
    </w:rPr>
  </w:style>
  <w:style w:type="paragraph" w:styleId="Titre1">
    <w:name w:val="heading 1"/>
    <w:basedOn w:val="Normal"/>
    <w:next w:val="Normal"/>
    <w:rsid w:val="00B9075D"/>
    <w:pPr>
      <w:keepNext/>
      <w:spacing w:before="240" w:after="60"/>
      <w:outlineLvl w:val="0"/>
    </w:pPr>
    <w:rPr>
      <w:rFonts w:ascii="Arial" w:hAnsi="Arial" w:cs="Arial"/>
      <w:b/>
      <w:bCs/>
      <w:kern w:val="32"/>
      <w:szCs w:val="32"/>
    </w:rPr>
  </w:style>
  <w:style w:type="paragraph" w:styleId="Titre2">
    <w:name w:val="heading 2"/>
    <w:basedOn w:val="Normal"/>
    <w:next w:val="Normal"/>
    <w:rsid w:val="00B9075D"/>
    <w:pPr>
      <w:keepNext/>
      <w:spacing w:before="240" w:after="60"/>
      <w:outlineLvl w:val="1"/>
    </w:pPr>
    <w:rPr>
      <w:rFonts w:ascii="Arial" w:hAnsi="Arial" w:cs="Arial"/>
      <w:b/>
      <w:bCs/>
      <w:i/>
      <w:iCs/>
      <w:sz w:val="24"/>
      <w:szCs w:val="28"/>
    </w:rPr>
  </w:style>
  <w:style w:type="paragraph" w:styleId="Titre3">
    <w:name w:val="heading 3"/>
    <w:basedOn w:val="Normal"/>
    <w:next w:val="Normal"/>
    <w:rsid w:val="00B9075D"/>
    <w:pPr>
      <w:keepNext/>
      <w:spacing w:before="240" w:after="60"/>
      <w:outlineLvl w:val="2"/>
    </w:pPr>
    <w:rPr>
      <w:rFonts w:ascii="Arial" w:hAnsi="Arial" w:cs="Arial"/>
      <w:b/>
      <w:bCs/>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rsid w:val="00193534"/>
    <w:pPr>
      <w:spacing w:before="100" w:beforeAutospacing="1" w:after="100" w:afterAutospacing="1"/>
      <w:jc w:val="center"/>
      <w:outlineLvl w:val="0"/>
    </w:pPr>
    <w:rPr>
      <w:rFonts w:ascii="Arial" w:hAnsi="Arial" w:cs="Arial"/>
      <w:b/>
      <w:bCs/>
      <w:caps/>
      <w:kern w:val="28"/>
      <w:sz w:val="28"/>
      <w:szCs w:val="32"/>
    </w:rPr>
  </w:style>
  <w:style w:type="paragraph" w:customStyle="1" w:styleId="Authors">
    <w:name w:val="Authors"/>
    <w:basedOn w:val="Titre3"/>
    <w:qFormat/>
    <w:rsid w:val="00E95DEB"/>
    <w:pPr>
      <w:spacing w:before="0" w:after="0"/>
      <w:jc w:val="center"/>
    </w:pPr>
    <w:rPr>
      <w:noProof/>
      <w:szCs w:val="20"/>
      <w:lang w:val="en-US"/>
    </w:rPr>
  </w:style>
  <w:style w:type="paragraph" w:customStyle="1" w:styleId="References">
    <w:name w:val="References"/>
    <w:basedOn w:val="Normal"/>
    <w:qFormat/>
    <w:rsid w:val="00854E8E"/>
    <w:pPr>
      <w:numPr>
        <w:numId w:val="12"/>
      </w:numPr>
      <w:ind w:left="227" w:hanging="227"/>
    </w:pPr>
    <w:rPr>
      <w:sz w:val="18"/>
      <w:szCs w:val="18"/>
      <w:lang w:val="en-US"/>
    </w:rPr>
  </w:style>
  <w:style w:type="paragraph" w:customStyle="1" w:styleId="Affiliation">
    <w:name w:val="Affiliation"/>
    <w:basedOn w:val="Titre2"/>
    <w:qFormat/>
    <w:rsid w:val="00C03FC1"/>
    <w:pPr>
      <w:spacing w:before="0"/>
      <w:jc w:val="center"/>
    </w:pPr>
    <w:rPr>
      <w:b w:val="0"/>
      <w:sz w:val="20"/>
      <w:szCs w:val="20"/>
    </w:rPr>
  </w:style>
  <w:style w:type="paragraph" w:customStyle="1" w:styleId="Heading">
    <w:name w:val="Heading"/>
    <w:basedOn w:val="Titre2"/>
    <w:qFormat/>
    <w:rsid w:val="00440573"/>
    <w:pPr>
      <w:spacing w:before="0"/>
    </w:pPr>
    <w:rPr>
      <w:i w:val="0"/>
    </w:rPr>
  </w:style>
  <w:style w:type="table" w:styleId="Grilledutableau">
    <w:name w:val="Table Grid"/>
    <w:basedOn w:val="TableauNormal"/>
    <w:rsid w:val="00EB49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tions">
    <w:name w:val="Captions"/>
    <w:basedOn w:val="Normal"/>
    <w:qFormat/>
    <w:rsid w:val="00896679"/>
    <w:rPr>
      <w:i/>
    </w:rPr>
  </w:style>
  <w:style w:type="paragraph" w:customStyle="1" w:styleId="Equation">
    <w:name w:val="Equation"/>
    <w:basedOn w:val="Normal"/>
    <w:qFormat/>
    <w:rsid w:val="00513363"/>
    <w:pPr>
      <w:tabs>
        <w:tab w:val="left" w:pos="567"/>
        <w:tab w:val="left" w:pos="3686"/>
      </w:tabs>
    </w:pPr>
    <w:rPr>
      <w:lang w:val="en-US"/>
    </w:rPr>
  </w:style>
  <w:style w:type="character" w:styleId="Accentuationlgre">
    <w:name w:val="Subtle Emphasis"/>
    <w:uiPriority w:val="19"/>
    <w:rsid w:val="00D26BBD"/>
    <w:rPr>
      <w:i/>
      <w:iCs/>
      <w:color w:val="808080"/>
    </w:rPr>
  </w:style>
  <w:style w:type="paragraph" w:styleId="Paragraphedeliste">
    <w:name w:val="List Paragraph"/>
    <w:basedOn w:val="Normal"/>
    <w:uiPriority w:val="34"/>
    <w:rsid w:val="00D26BBD"/>
    <w:pPr>
      <w:ind w:left="708"/>
    </w:pPr>
  </w:style>
  <w:style w:type="character" w:styleId="Lienhypertexte">
    <w:name w:val="Hyperlink"/>
    <w:rsid w:val="00117FC9"/>
    <w:rPr>
      <w:color w:val="0000FF"/>
      <w:u w:val="single"/>
    </w:rPr>
  </w:style>
  <w:style w:type="paragraph" w:styleId="Textedebulles">
    <w:name w:val="Balloon Text"/>
    <w:basedOn w:val="Normal"/>
    <w:link w:val="TextedebullesCar"/>
    <w:rsid w:val="00FA7B9D"/>
    <w:rPr>
      <w:rFonts w:ascii="Tahoma" w:hAnsi="Tahoma" w:cs="Tahoma"/>
      <w:sz w:val="16"/>
      <w:szCs w:val="16"/>
    </w:rPr>
  </w:style>
  <w:style w:type="character" w:customStyle="1" w:styleId="TextedebullesCar">
    <w:name w:val="Texte de bulles Car"/>
    <w:basedOn w:val="Policepardfaut"/>
    <w:link w:val="Textedebulles"/>
    <w:rsid w:val="00FA7B9D"/>
    <w:rPr>
      <w:rFonts w:ascii="Tahoma" w:hAnsi="Tahoma" w:cs="Tahoma"/>
      <w:sz w:val="16"/>
      <w:szCs w:val="16"/>
      <w:lang w:val="en-GB"/>
    </w:rPr>
  </w:style>
  <w:style w:type="paragraph" w:customStyle="1" w:styleId="Acknowledgements">
    <w:name w:val="Acknowledgements"/>
    <w:basedOn w:val="Normal"/>
    <w:link w:val="AcknowledgementsChar"/>
    <w:qFormat/>
    <w:rsid w:val="00854E8E"/>
    <w:rPr>
      <w:sz w:val="18"/>
      <w:szCs w:val="16"/>
    </w:rPr>
  </w:style>
  <w:style w:type="paragraph" w:styleId="En-tte">
    <w:name w:val="header"/>
    <w:basedOn w:val="Normal"/>
    <w:link w:val="En-tteCar"/>
    <w:rsid w:val="003606F3"/>
    <w:pPr>
      <w:tabs>
        <w:tab w:val="center" w:pos="4680"/>
        <w:tab w:val="right" w:pos="9360"/>
      </w:tabs>
    </w:pPr>
  </w:style>
  <w:style w:type="character" w:customStyle="1" w:styleId="AcknowledgementsChar">
    <w:name w:val="Acknowledgements Char"/>
    <w:basedOn w:val="Policepardfaut"/>
    <w:link w:val="Acknowledgements"/>
    <w:rsid w:val="00854E8E"/>
    <w:rPr>
      <w:sz w:val="18"/>
      <w:szCs w:val="16"/>
      <w:lang w:val="en-GB"/>
    </w:rPr>
  </w:style>
  <w:style w:type="character" w:customStyle="1" w:styleId="En-tteCar">
    <w:name w:val="En-tête Car"/>
    <w:basedOn w:val="Policepardfaut"/>
    <w:link w:val="En-tte"/>
    <w:rsid w:val="003606F3"/>
    <w:rPr>
      <w:szCs w:val="24"/>
      <w:lang w:val="en-GB"/>
    </w:rPr>
  </w:style>
  <w:style w:type="paragraph" w:styleId="Pieddepage">
    <w:name w:val="footer"/>
    <w:basedOn w:val="Normal"/>
    <w:link w:val="PieddepageCar"/>
    <w:rsid w:val="003606F3"/>
    <w:pPr>
      <w:tabs>
        <w:tab w:val="center" w:pos="4680"/>
        <w:tab w:val="right" w:pos="9360"/>
      </w:tabs>
    </w:pPr>
  </w:style>
  <w:style w:type="character" w:customStyle="1" w:styleId="PieddepageCar">
    <w:name w:val="Pied de page Car"/>
    <w:basedOn w:val="Policepardfaut"/>
    <w:link w:val="Pieddepage"/>
    <w:rsid w:val="003606F3"/>
    <w:rPr>
      <w:szCs w:val="24"/>
      <w:lang w:val="en-GB"/>
    </w:rPr>
  </w:style>
  <w:style w:type="character" w:styleId="Textedelespacerserv">
    <w:name w:val="Placeholder Text"/>
    <w:basedOn w:val="Policepardfaut"/>
    <w:uiPriority w:val="99"/>
    <w:semiHidden/>
    <w:rsid w:val="00F8630A"/>
    <w:rPr>
      <w:color w:val="808080"/>
    </w:rPr>
  </w:style>
  <w:style w:type="paragraph" w:styleId="Rvision">
    <w:name w:val="Revision"/>
    <w:hidden/>
    <w:uiPriority w:val="99"/>
    <w:semiHidden/>
    <w:rsid w:val="00343A99"/>
    <w:rPr>
      <w:szCs w:val="24"/>
      <w:lang w:val="en-GB"/>
    </w:rPr>
  </w:style>
  <w:style w:type="character" w:styleId="Marquedecommentaire">
    <w:name w:val="annotation reference"/>
    <w:basedOn w:val="Policepardfaut"/>
    <w:semiHidden/>
    <w:unhideWhenUsed/>
    <w:rsid w:val="009D5985"/>
    <w:rPr>
      <w:sz w:val="16"/>
      <w:szCs w:val="16"/>
    </w:rPr>
  </w:style>
  <w:style w:type="paragraph" w:styleId="Commentaire">
    <w:name w:val="annotation text"/>
    <w:basedOn w:val="Normal"/>
    <w:link w:val="CommentaireCar"/>
    <w:semiHidden/>
    <w:unhideWhenUsed/>
    <w:rsid w:val="009D5985"/>
    <w:rPr>
      <w:szCs w:val="20"/>
    </w:rPr>
  </w:style>
  <w:style w:type="character" w:customStyle="1" w:styleId="CommentaireCar">
    <w:name w:val="Commentaire Car"/>
    <w:basedOn w:val="Policepardfaut"/>
    <w:link w:val="Commentaire"/>
    <w:semiHidden/>
    <w:rsid w:val="009D5985"/>
    <w:rPr>
      <w:lang w:val="en-GB"/>
    </w:rPr>
  </w:style>
  <w:style w:type="paragraph" w:styleId="Objetducommentaire">
    <w:name w:val="annotation subject"/>
    <w:basedOn w:val="Commentaire"/>
    <w:next w:val="Commentaire"/>
    <w:link w:val="ObjetducommentaireCar"/>
    <w:semiHidden/>
    <w:unhideWhenUsed/>
    <w:rsid w:val="009D5985"/>
    <w:rPr>
      <w:b/>
      <w:bCs/>
    </w:rPr>
  </w:style>
  <w:style w:type="character" w:customStyle="1" w:styleId="ObjetducommentaireCar">
    <w:name w:val="Objet du commentaire Car"/>
    <w:basedOn w:val="CommentaireCar"/>
    <w:link w:val="Objetducommentaire"/>
    <w:semiHidden/>
    <w:rsid w:val="009D5985"/>
    <w:rPr>
      <w:b/>
      <w:bC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29077">
      <w:bodyDiv w:val="1"/>
      <w:marLeft w:val="0"/>
      <w:marRight w:val="0"/>
      <w:marTop w:val="0"/>
      <w:marBottom w:val="0"/>
      <w:divBdr>
        <w:top w:val="none" w:sz="0" w:space="0" w:color="auto"/>
        <w:left w:val="none" w:sz="0" w:space="0" w:color="auto"/>
        <w:bottom w:val="none" w:sz="0" w:space="0" w:color="auto"/>
        <w:right w:val="none" w:sz="0" w:space="0" w:color="auto"/>
      </w:divBdr>
      <w:divsChild>
        <w:div w:id="35391639">
          <w:marLeft w:val="0"/>
          <w:marRight w:val="0"/>
          <w:marTop w:val="0"/>
          <w:marBottom w:val="0"/>
          <w:divBdr>
            <w:top w:val="none" w:sz="0" w:space="0" w:color="auto"/>
            <w:left w:val="none" w:sz="0" w:space="0" w:color="auto"/>
            <w:bottom w:val="none" w:sz="0" w:space="0" w:color="auto"/>
            <w:right w:val="none" w:sz="0" w:space="0" w:color="auto"/>
          </w:divBdr>
        </w:div>
      </w:divsChild>
    </w:div>
    <w:div w:id="521434300">
      <w:bodyDiv w:val="1"/>
      <w:marLeft w:val="0"/>
      <w:marRight w:val="0"/>
      <w:marTop w:val="0"/>
      <w:marBottom w:val="0"/>
      <w:divBdr>
        <w:top w:val="none" w:sz="0" w:space="0" w:color="auto"/>
        <w:left w:val="none" w:sz="0" w:space="0" w:color="auto"/>
        <w:bottom w:val="none" w:sz="0" w:space="0" w:color="auto"/>
        <w:right w:val="none" w:sz="0" w:space="0" w:color="auto"/>
      </w:divBdr>
      <w:divsChild>
        <w:div w:id="2060589162">
          <w:marLeft w:val="0"/>
          <w:marRight w:val="0"/>
          <w:marTop w:val="0"/>
          <w:marBottom w:val="0"/>
          <w:divBdr>
            <w:top w:val="none" w:sz="0" w:space="0" w:color="auto"/>
            <w:left w:val="none" w:sz="0" w:space="0" w:color="auto"/>
            <w:bottom w:val="none" w:sz="0" w:space="0" w:color="auto"/>
            <w:right w:val="none" w:sz="0" w:space="0" w:color="auto"/>
          </w:divBdr>
        </w:div>
      </w:divsChild>
    </w:div>
    <w:div w:id="852915915">
      <w:bodyDiv w:val="1"/>
      <w:marLeft w:val="0"/>
      <w:marRight w:val="0"/>
      <w:marTop w:val="0"/>
      <w:marBottom w:val="0"/>
      <w:divBdr>
        <w:top w:val="none" w:sz="0" w:space="0" w:color="auto"/>
        <w:left w:val="none" w:sz="0" w:space="0" w:color="auto"/>
        <w:bottom w:val="none" w:sz="0" w:space="0" w:color="auto"/>
        <w:right w:val="none" w:sz="0" w:space="0" w:color="auto"/>
      </w:divBdr>
      <w:divsChild>
        <w:div w:id="712539236">
          <w:marLeft w:val="0"/>
          <w:marRight w:val="0"/>
          <w:marTop w:val="0"/>
          <w:marBottom w:val="0"/>
          <w:divBdr>
            <w:top w:val="none" w:sz="0" w:space="0" w:color="auto"/>
            <w:left w:val="none" w:sz="0" w:space="0" w:color="auto"/>
            <w:bottom w:val="none" w:sz="0" w:space="0" w:color="auto"/>
            <w:right w:val="none" w:sz="0" w:space="0" w:color="auto"/>
          </w:divBdr>
        </w:div>
      </w:divsChild>
    </w:div>
    <w:div w:id="1001155633">
      <w:bodyDiv w:val="1"/>
      <w:marLeft w:val="0"/>
      <w:marRight w:val="0"/>
      <w:marTop w:val="0"/>
      <w:marBottom w:val="0"/>
      <w:divBdr>
        <w:top w:val="none" w:sz="0" w:space="0" w:color="auto"/>
        <w:left w:val="none" w:sz="0" w:space="0" w:color="auto"/>
        <w:bottom w:val="none" w:sz="0" w:space="0" w:color="auto"/>
        <w:right w:val="none" w:sz="0" w:space="0" w:color="auto"/>
      </w:divBdr>
      <w:divsChild>
        <w:div w:id="1028797552">
          <w:marLeft w:val="640"/>
          <w:marRight w:val="0"/>
          <w:marTop w:val="0"/>
          <w:marBottom w:val="0"/>
          <w:divBdr>
            <w:top w:val="none" w:sz="0" w:space="0" w:color="auto"/>
            <w:left w:val="none" w:sz="0" w:space="0" w:color="auto"/>
            <w:bottom w:val="none" w:sz="0" w:space="0" w:color="auto"/>
            <w:right w:val="none" w:sz="0" w:space="0" w:color="auto"/>
          </w:divBdr>
        </w:div>
      </w:divsChild>
    </w:div>
    <w:div w:id="1194264832">
      <w:bodyDiv w:val="1"/>
      <w:marLeft w:val="0"/>
      <w:marRight w:val="0"/>
      <w:marTop w:val="0"/>
      <w:marBottom w:val="0"/>
      <w:divBdr>
        <w:top w:val="none" w:sz="0" w:space="0" w:color="auto"/>
        <w:left w:val="none" w:sz="0" w:space="0" w:color="auto"/>
        <w:bottom w:val="none" w:sz="0" w:space="0" w:color="auto"/>
        <w:right w:val="none" w:sz="0" w:space="0" w:color="auto"/>
      </w:divBdr>
      <w:divsChild>
        <w:div w:id="66534216">
          <w:marLeft w:val="0"/>
          <w:marRight w:val="0"/>
          <w:marTop w:val="0"/>
          <w:marBottom w:val="0"/>
          <w:divBdr>
            <w:top w:val="none" w:sz="0" w:space="0" w:color="auto"/>
            <w:left w:val="none" w:sz="0" w:space="0" w:color="auto"/>
            <w:bottom w:val="none" w:sz="0" w:space="0" w:color="auto"/>
            <w:right w:val="none" w:sz="0" w:space="0" w:color="auto"/>
          </w:divBdr>
        </w:div>
      </w:divsChild>
    </w:div>
    <w:div w:id="1566917145">
      <w:bodyDiv w:val="1"/>
      <w:marLeft w:val="0"/>
      <w:marRight w:val="0"/>
      <w:marTop w:val="0"/>
      <w:marBottom w:val="0"/>
      <w:divBdr>
        <w:top w:val="none" w:sz="0" w:space="0" w:color="auto"/>
        <w:left w:val="none" w:sz="0" w:space="0" w:color="auto"/>
        <w:bottom w:val="none" w:sz="0" w:space="0" w:color="auto"/>
        <w:right w:val="none" w:sz="0" w:space="0" w:color="auto"/>
      </w:divBdr>
      <w:divsChild>
        <w:div w:id="20593552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microsoft.com/office/2016/09/relationships/commentsIds" Target="commentsIds.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image" Target="media/image2.png"/><Relationship Id="rId17"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FBF5A5-6AEF-48E7-8F58-55F061153344}">
  <we:reference id="wa104382081" version="1.46.0.0" store="fr-FR" storeType="OMEX"/>
  <we:alternateReferences>
    <we:reference id="wa104382081" version="1.46.0.0" store="" storeType="OMEX"/>
  </we:alternateReferences>
  <we:properties>
    <we:property name="MENDELEY_CITATIONS" value="[{&quot;citationID&quot;:&quot;MENDELEY_CITATION_574ecfc2-7636-41f3-afce-f8acec5245ec&quot;,&quot;properties&quot;:{&quot;noteIndex&quot;:0},&quot;isEdited&quot;:false,&quot;manualOverride&quot;:{&quot;isManuallyOverridden&quot;:false,&quot;citeprocText&quot;:&quot;[1]&quot;,&quot;manualOverrideText&quot;:&quot;&quot;},&quot;citationTag&quot;:&quot;MENDELEY_CITATION_v3_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&quot;,&quot;citationItems&quot;:[{&quot;id&quot;:&quot;90512f66-ffee-3447-9508-5406d35bf30d&quot;,&quot;itemData&quot;:{&quot;type&quot;:&quot;article-journal&quot;,&quot;id&quot;:&quot;90512f66-ffee-3447-9508-5406d35bf30d&quot;,&quot;title&quot;:&quot;An overview and management of osteoporosis&quot;,&quot;author&quot;:[{&quot;family&quot;:&quot;Sözen&quot;,&quot;given&quot;:&quot;Tümay&quot;,&quot;parse-names&quot;:false,&quot;dropping-particle&quot;:&quot;&quot;,&quot;non-dropping-particle&quot;:&quot;&quot;},{&quot;family&quot;:&quot;Özışık&quot;,&quot;given&quot;:&quot;Lale&quot;,&quot;parse-names&quot;:false,&quot;dropping-particle&quot;:&quot;&quot;,&quot;non-dropping-particle&quot;:&quot;&quot;},{&quot;family&quot;:&quot;Başaran&quot;,&quot;given&quot;:&quot;Nursel Çalık&quot;,&quot;parse-names&quot;:false,&quot;dropping-particle&quot;:&quot;&quot;,&quot;non-dropping-particle&quot;:&quot;&quot;}],&quot;container-title&quot;:&quot;European Journal of Rheumatology&quot;,&quot;container-title-short&quot;:&quot;Eur J Rheumatol&quot;,&quot;accessed&quot;:{&quot;date-parts&quot;:[[2023,1,20]]},&quot;DOI&quot;:&quot;10.5152/EURJRHEUM.2016.048&quot;,&quot;ISSN&quot;:&quot;21479720&quot;,&quot;PMID&quot;:&quot;28293453&quot;,&quot;URL&quot;:&quot;/pmc/articles/PMC5335887/&quot;,&quot;issued&quot;:{&quot;date-parts&quot;:[[2017,3,1]]},&quot;page&quot;:&quot;46&quot;,&quot;abstract&quot;:&quot;Osteoporosis -related to various factors including menopause and aging- is the most common chronic metabolic bone disease, which is characterized by increased bone fragility. Although it is seen in all age groups, gender, and races, it is more common in Caucasians (white race), older people, and women. With an aging population and longer life span, osteoporosis is increasingly becoming a global epidemic. Currently, it has been estimated that more than 200 million people are suffering from osteoporosis. According to recent statistics from the International Osteoporosis Foundation, worldwide, 1 in 3 women over the age of 50 years and 1 in 5 men will experience osteoporotic fractures in their lifetime. Every fracture is a sign of another impending one. Osteoporosis has no clinical manifestations until there is a fracture. Fractures cause important morbidity; in men, in particular, they can cause mortality. Moreover, osteoporosis results in a decreased quality of life, increased disability-adjusted life span, and big financial burden to health insurance systems of countries that are responsible for the care of such patients. With an early diagnosis of this disease before fractures occur and by assessing the bone mineral density and with early treatment, osteoporosis can be prevented. Therefore, increasing awareness among doctors, which, in turn, facilitates increase awareness of the normal populace, will be effective in preventing this epidemic.&quot;,&quot;publisher&quot;:&quot;AVES&quot;,&quot;issue&quot;:&quot;1&quot;,&quot;volume&quot;:&quot;4&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99cd6534-1543-41f2-8330-27cbd9bd8d2d" xsi:nil="true"/>
    <lcf76f155ced4ddcb4097134ff3c332f xmlns="5dfbf2fe-8835-43a0-8a2d-75304913e93f">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B2BFD6B520DA7F43A651B2985592B3D2" ma:contentTypeVersion="8" ma:contentTypeDescription="Create a new document." ma:contentTypeScope="" ma:versionID="614ef7c691208e493bc14916fbc3cda1">
  <xsd:schema xmlns:xsd="http://www.w3.org/2001/XMLSchema" xmlns:xs="http://www.w3.org/2001/XMLSchema" xmlns:p="http://schemas.microsoft.com/office/2006/metadata/properties" xmlns:ns2="5dfbf2fe-8835-43a0-8a2d-75304913e93f" xmlns:ns3="99cd6534-1543-41f2-8330-27cbd9bd8d2d" targetNamespace="http://schemas.microsoft.com/office/2006/metadata/properties" ma:root="true" ma:fieldsID="90dfa0596ebbbed67abeab8c9096824e" ns2:_="" ns3:_="">
    <xsd:import namespace="5dfbf2fe-8835-43a0-8a2d-75304913e93f"/>
    <xsd:import namespace="99cd6534-1543-41f2-8330-27cbd9bd8d2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fbf2fe-8835-43a0-8a2d-75304913e9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f80264a-99e7-47cd-820c-3e92ce78c5e0"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9cd6534-1543-41f2-8330-27cbd9bd8d2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9f8b974-e364-4a50-97d9-676e3d6f6c3b}" ma:internalName="TaxCatchAll" ma:showField="CatchAllData" ma:web="99cd6534-1543-41f2-8330-27cbd9bd8d2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CA85442-511A-4CE1-A757-C3ED7F166C9A}">
  <ds:schemaRefs>
    <ds:schemaRef ds:uri="http://schemas.microsoft.com/sharepoint/v3/contenttype/forms"/>
  </ds:schemaRefs>
</ds:datastoreItem>
</file>

<file path=customXml/itemProps2.xml><?xml version="1.0" encoding="utf-8"?>
<ds:datastoreItem xmlns:ds="http://schemas.openxmlformats.org/officeDocument/2006/customXml" ds:itemID="{2673FD95-AC08-4B45-A92B-C08D84E1605F}">
  <ds:schemaRefs>
    <ds:schemaRef ds:uri="http://schemas.microsoft.com/office/2006/metadata/properties"/>
    <ds:schemaRef ds:uri="http://schemas.microsoft.com/office/infopath/2007/PartnerControls"/>
    <ds:schemaRef ds:uri="99cd6534-1543-41f2-8330-27cbd9bd8d2d"/>
    <ds:schemaRef ds:uri="5dfbf2fe-8835-43a0-8a2d-75304913e93f"/>
  </ds:schemaRefs>
</ds:datastoreItem>
</file>

<file path=customXml/itemProps3.xml><?xml version="1.0" encoding="utf-8"?>
<ds:datastoreItem xmlns:ds="http://schemas.openxmlformats.org/officeDocument/2006/customXml" ds:itemID="{770145D0-7296-4F92-B1B5-55DFFFD6F574}">
  <ds:schemaRefs>
    <ds:schemaRef ds:uri="http://schemas.openxmlformats.org/officeDocument/2006/bibliography"/>
  </ds:schemaRefs>
</ds:datastoreItem>
</file>

<file path=customXml/itemProps4.xml><?xml version="1.0" encoding="utf-8"?>
<ds:datastoreItem xmlns:ds="http://schemas.openxmlformats.org/officeDocument/2006/customXml" ds:itemID="{E8048CA0-28AD-42A2-B124-338AAC21C2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fbf2fe-8835-43a0-8a2d-75304913e93f"/>
    <ds:schemaRef ds:uri="99cd6534-1543-41f2-8330-27cbd9bd8d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679</Words>
  <Characters>3735</Characters>
  <Application>Microsoft Office Word</Application>
  <DocSecurity>0</DocSecurity>
  <Lines>31</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ESB template</vt:lpstr>
      <vt:lpstr>ESB template</vt:lpstr>
    </vt:vector>
  </TitlesOfParts>
  <Company>K.U.Leuven</Company>
  <LinksUpToDate>false</LinksUpToDate>
  <CharactersWithSpaces>4406</CharactersWithSpaces>
  <SharedDoc>false</SharedDoc>
  <HLinks>
    <vt:vector size="6" baseType="variant">
      <vt:variant>
        <vt:i4>6422652</vt:i4>
      </vt:variant>
      <vt:variant>
        <vt:i4>0</vt:i4>
      </vt:variant>
      <vt:variant>
        <vt:i4>0</vt:i4>
      </vt:variant>
      <vt:variant>
        <vt:i4>5</vt:i4>
      </vt:variant>
      <vt:variant>
        <vt:lpwstr>website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ESB template</dc:title>
  <dc:creator>council@esbiomech.org</dc:creator>
  <cp:lastModifiedBy>Simon, Mathieu (ARTORG)</cp:lastModifiedBy>
  <cp:revision>8</cp:revision>
  <cp:lastPrinted>2023-02-06T12:42:00Z</cp:lastPrinted>
  <dcterms:created xsi:type="dcterms:W3CDTF">2023-01-31T19:35:00Z</dcterms:created>
  <dcterms:modified xsi:type="dcterms:W3CDTF">2023-02-06T12:42:00Z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0x010100B2BFD6B520DA7F43A651B2985592B3D2</vt:lpwstr>
  </property>
  <property fmtid="{D5CDD505-2E9C-101B-9397-08002B2CF9AE}" pid="3" name="MediaServiceImageTags">
    <vt:lpwstr/>
  </property>
  <property fmtid="{D5CDD505-2E9C-101B-9397-08002B2CF9AE}" pid="4" name="GrammarlyDocumentId">
    <vt:lpwstr>66de699cf64c4954c2aae6653bff9fe9ae0f6990491cd725ae2bea1a9d116b41</vt:lpwstr>
  </property>
</Properties>
</file>